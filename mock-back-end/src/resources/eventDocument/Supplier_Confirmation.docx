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153" w:rsidRPr="00833FC9" w:rsidRDefault="00F54153" w:rsidP="00E66D8D">
      <w:pPr>
        <w:pStyle w:val="Header"/>
        <w:jc w:val="center"/>
        <w:rPr>
          <w:rFonts w:cs="Arial"/>
          <w:b/>
          <w:bCs/>
          <w:position w:val="-2"/>
          <w:sz w:val="32"/>
          <w:szCs w:val="32"/>
        </w:rPr>
      </w:pPr>
      <w:r w:rsidRPr="00833FC9">
        <w:rPr>
          <w:rFonts w:cs="Arial"/>
          <w:b/>
          <w:bCs/>
          <w:position w:val="-2"/>
          <w:sz w:val="32"/>
          <w:szCs w:val="32"/>
        </w:rPr>
        <w:t>Confirmation for Accommodation / Catering / Event Rooms /Technical Equipment</w:t>
      </w:r>
    </w:p>
    <w:p w:rsidR="00F54153" w:rsidRPr="00833FC9" w:rsidRDefault="00F54153" w:rsidP="007227F6">
      <w:pPr>
        <w:pStyle w:val="Header"/>
        <w:rPr>
          <w:rFonts w:cs="Arial"/>
        </w:rPr>
      </w:pPr>
    </w:p>
    <w:tbl>
      <w:tblPr>
        <w:tblW w:w="9639" w:type="dxa"/>
        <w:tblInd w:w="108" w:type="dxa"/>
        <w:tblBorders>
          <w:top w:val="single" w:sz="4" w:space="0" w:color="000000"/>
          <w:left w:val="single" w:sz="4" w:space="0" w:color="C0C0C0"/>
          <w:bottom w:val="single" w:sz="4" w:space="0" w:color="000000"/>
          <w:right w:val="single" w:sz="4" w:space="0" w:color="C0C0C0"/>
          <w:insideH w:val="single" w:sz="4" w:space="0" w:color="000000"/>
          <w:insideV w:val="single" w:sz="4" w:space="0" w:color="C0C0C0"/>
        </w:tblBorders>
        <w:tblLayout w:type="fixed"/>
        <w:tblLook w:val="0000" w:firstRow="0" w:lastRow="0" w:firstColumn="0" w:lastColumn="0" w:noHBand="0" w:noVBand="0"/>
      </w:tblPr>
      <w:tblGrid>
        <w:gridCol w:w="709"/>
        <w:gridCol w:w="1559"/>
        <w:gridCol w:w="7371"/>
      </w:tblGrid>
      <w:tr w:rsidR="00F54153" w:rsidRPr="00833FC9" w:rsidTr="005941E4">
        <w:trPr>
          <w:trHeight w:val="364"/>
        </w:trPr>
        <w:tc>
          <w:tcPr>
            <w:tcW w:w="9639" w:type="dxa"/>
            <w:gridSpan w:val="3"/>
            <w:tcBorders>
              <w:left w:val="single" w:sz="4" w:space="0" w:color="auto"/>
              <w:right w:val="single" w:sz="4" w:space="0" w:color="auto"/>
            </w:tcBorders>
            <w:vAlign w:val="center"/>
          </w:tcPr>
          <w:p w:rsidR="00F54153" w:rsidRPr="00D033B3" w:rsidRDefault="00F54153" w:rsidP="006812D2">
            <w:pPr>
              <w:pStyle w:val="Header"/>
              <w:jc w:val="right"/>
              <w:rPr>
                <w:rFonts w:cs="Arial"/>
                <w:noProof/>
                <w:sz w:val="19"/>
                <w:szCs w:val="19"/>
              </w:rPr>
            </w:pPr>
            <w:smartTag w:uri="urn:schemas-microsoft-com:office:smarttags" w:element="place">
              <w:smartTag w:uri="urn:schemas-microsoft-com:office:smarttags" w:element="City">
                <w:r w:rsidRPr="00833FC9">
                  <w:rPr>
                    <w:rFonts w:cs="Arial"/>
                    <w:noProof/>
                    <w:sz w:val="19"/>
                    <w:szCs w:val="19"/>
                  </w:rPr>
                  <w:t>Brussels</w:t>
                </w:r>
              </w:smartTag>
            </w:smartTag>
            <w:r w:rsidRPr="00833FC9">
              <w:rPr>
                <w:rFonts w:cs="Arial"/>
                <w:noProof/>
                <w:sz w:val="19"/>
                <w:szCs w:val="19"/>
              </w:rPr>
              <w:t xml:space="preserve">, </w:t>
            </w:r>
            <w:r w:rsidRPr="00D033B3">
              <w:rPr>
                <w:rFonts w:cs="Arial"/>
                <w:noProof/>
                <w:sz w:val="19"/>
                <w:szCs w:val="19"/>
              </w:rPr>
              <w:t>03/04/2020</w:t>
            </w:r>
          </w:p>
        </w:tc>
      </w:tr>
      <w:tr w:rsidR="00F54153" w:rsidRPr="00833FC9" w:rsidTr="005941E4">
        <w:trPr>
          <w:trHeight w:val="1528"/>
        </w:trPr>
        <w:tc>
          <w:tcPr>
            <w:tcW w:w="709" w:type="dxa"/>
            <w:tcBorders>
              <w:left w:val="single" w:sz="4" w:space="0" w:color="auto"/>
            </w:tcBorders>
          </w:tcPr>
          <w:p w:rsidR="00F54153" w:rsidRPr="00833FC9" w:rsidRDefault="00F54153" w:rsidP="00E76FA6">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To:</w:t>
            </w:r>
          </w:p>
        </w:tc>
        <w:tc>
          <w:tcPr>
            <w:tcW w:w="8930" w:type="dxa"/>
            <w:gridSpan w:val="2"/>
            <w:tcBorders>
              <w:right w:val="single" w:sz="4" w:space="0" w:color="auto"/>
            </w:tcBorders>
          </w:tcPr>
          <w:p w:rsidR="00F54153" w:rsidRDefault="00F54153" w:rsidP="006812D2">
            <w:pPr>
              <w:pStyle w:val="FaxHeader"/>
              <w:spacing w:before="60"/>
              <w:rPr>
                <w:rFonts w:ascii="Arial" w:hAnsi="Arial" w:cs="Arial"/>
                <w:noProof/>
                <w:sz w:val="19"/>
                <w:szCs w:val="19"/>
              </w:rPr>
            </w:pPr>
            <w:r>
              <w:rPr>
                <w:rFonts w:ascii="Arial" w:hAnsi="Arial" w:cs="Arial"/>
                <w:noProof/>
                <w:sz w:val="19"/>
                <w:szCs w:val="19"/>
              </w:rPr>
              <w:t>Hotel Queens Astoria****</w:t>
            </w:r>
            <w:r w:rsidRPr="00833FC9">
              <w:rPr>
                <w:rFonts w:ascii="Arial" w:hAnsi="Arial" w:cs="Arial"/>
                <w:noProof/>
                <w:sz w:val="19"/>
                <w:szCs w:val="19"/>
              </w:rPr>
              <w:br/>
            </w:r>
            <w:r>
              <w:rPr>
                <w:rFonts w:ascii="Arial" w:hAnsi="Arial" w:cs="Arial"/>
                <w:noProof/>
                <w:sz w:val="19"/>
                <w:szCs w:val="19"/>
              </w:rPr>
              <w:t/>
            </w:r>
            <w:r w:rsidRPr="00833FC9">
              <w:rPr>
                <w:rFonts w:ascii="Arial" w:hAnsi="Arial" w:cs="Arial"/>
                <w:noProof/>
                <w:sz w:val="19"/>
                <w:szCs w:val="19"/>
              </w:rPr>
              <w:br/>
            </w:r>
            <w:r>
              <w:rPr>
                <w:rFonts w:ascii="Arial" w:hAnsi="Arial" w:cs="Arial"/>
                <w:noProof/>
                <w:sz w:val="19"/>
                <w:szCs w:val="19"/>
              </w:rPr>
              <w:t> Belgrade</w:t>
            </w:r>
            <w:r w:rsidRPr="00833FC9">
              <w:rPr>
                <w:rFonts w:ascii="Arial" w:hAnsi="Arial" w:cs="Arial"/>
                <w:noProof/>
                <w:sz w:val="19"/>
                <w:szCs w:val="19"/>
              </w:rPr>
              <w:t xml:space="preserve">, </w:t>
            </w:r>
            <w:r>
              <w:rPr>
                <w:rFonts w:ascii="Arial" w:hAnsi="Arial" w:cs="Arial"/>
                <w:noProof/>
                <w:sz w:val="19"/>
                <w:szCs w:val="19"/>
              </w:rPr>
              <w:t>Serbia</w:t>
            </w:r>
          </w:p>
          <w:p w:rsidR="00F54153" w:rsidRPr="00833FC9" w:rsidRDefault="00F54153" w:rsidP="006812D2">
            <w:pPr>
              <w:pStyle w:val="FaxHeader"/>
              <w:spacing w:before="60"/>
              <w:rPr>
                <w:rStyle w:val="MessageHeaderLabel"/>
                <w:rFonts w:ascii="Arial" w:hAnsi="Arial" w:cs="Arial"/>
                <w:sz w:val="19"/>
                <w:szCs w:val="19"/>
              </w:rPr>
            </w:pPr>
            <w:r w:rsidRPr="00833FC9">
              <w:rPr>
                <w:rFonts w:ascii="Arial" w:hAnsi="Arial" w:cs="Arial"/>
                <w:noProof/>
                <w:sz w:val="19"/>
                <w:szCs w:val="19"/>
              </w:rPr>
              <w:t>Telephone</w:t>
            </w:r>
            <w:r>
              <w:rPr>
                <w:rFonts w:ascii="Arial" w:hAnsi="Arial" w:cs="Arial"/>
                <w:noProof/>
                <w:sz w:val="19"/>
                <w:szCs w:val="19"/>
              </w:rPr>
              <w:t>: </w:t>
            </w:r>
            <w:r w:rsidRPr="00833FC9">
              <w:rPr>
                <w:rFonts w:ascii="Arial" w:hAnsi="Arial" w:cs="Arial"/>
                <w:noProof/>
                <w:sz w:val="19"/>
                <w:szCs w:val="19"/>
              </w:rPr>
              <w:br/>
              <w:t>Fax:</w:t>
            </w:r>
            <w:r>
              <w:rPr>
                <w:rFonts w:ascii="Arial" w:hAnsi="Arial" w:cs="Arial"/>
                <w:noProof/>
                <w:sz w:val="19"/>
                <w:szCs w:val="19"/>
              </w:rPr>
              <w:t xml:space="preserve"> </w:t>
            </w:r>
            <w:r w:rsidRPr="00833FC9">
              <w:rPr>
                <w:rFonts w:ascii="Arial" w:hAnsi="Arial" w:cs="Arial"/>
                <w:b/>
                <w:bCs/>
                <w:noProof/>
                <w:sz w:val="19"/>
                <w:szCs w:val="19"/>
              </w:rPr>
              <w:br/>
            </w:r>
            <w:r w:rsidRPr="00833FC9">
              <w:rPr>
                <w:rFonts w:ascii="Arial" w:hAnsi="Arial" w:cs="Arial"/>
                <w:noProof/>
                <w:sz w:val="19"/>
                <w:szCs w:val="19"/>
              </w:rPr>
              <w:t>E-mail:</w:t>
            </w:r>
            <w:r>
              <w:rPr>
                <w:rFonts w:ascii="Arial" w:hAnsi="Arial" w:cs="Arial"/>
                <w:noProof/>
                <w:sz w:val="19"/>
                <w:szCs w:val="19"/>
              </w:rPr>
              <w:t xml:space="preserve"> </w:t>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r w:rsidRPr="00833FC9">
              <w:rPr>
                <w:rFonts w:ascii="Arial" w:hAnsi="Arial" w:cs="Arial"/>
                <w:sz w:val="19"/>
                <w:szCs w:val="19"/>
              </w:rPr>
              <w:tab/>
            </w:r>
          </w:p>
        </w:tc>
      </w:tr>
      <w:tr w:rsidR="00F54153" w:rsidRPr="00833FC9" w:rsidTr="005941E4">
        <w:trPr>
          <w:cantSplit/>
          <w:trHeight w:val="699"/>
        </w:trPr>
        <w:tc>
          <w:tcPr>
            <w:tcW w:w="709" w:type="dxa"/>
            <w:tcBorders>
              <w:left w:val="single" w:sz="4" w:space="0" w:color="auto"/>
            </w:tcBorders>
          </w:tcPr>
          <w:p w:rsidR="00F54153" w:rsidRPr="00833FC9" w:rsidRDefault="00F54153" w:rsidP="00E76FA6">
            <w:pPr>
              <w:pStyle w:val="FaxHeader"/>
              <w:spacing w:before="60"/>
              <w:rPr>
                <w:rStyle w:val="MessageHeaderLabel"/>
                <w:rFonts w:ascii="Arial" w:hAnsi="Arial" w:cs="Arial"/>
                <w:bCs/>
                <w:sz w:val="19"/>
                <w:szCs w:val="19"/>
              </w:rPr>
            </w:pPr>
            <w:r w:rsidRPr="00833FC9">
              <w:rPr>
                <w:rStyle w:val="MessageHeaderLabel"/>
                <w:rFonts w:ascii="Arial" w:hAnsi="Arial" w:cs="Arial"/>
                <w:bCs/>
                <w:sz w:val="19"/>
                <w:szCs w:val="19"/>
              </w:rPr>
              <w:t>For:</w:t>
            </w:r>
          </w:p>
        </w:tc>
        <w:tc>
          <w:tcPr>
            <w:tcW w:w="1559" w:type="dxa"/>
            <w:vAlign w:val="center"/>
          </w:tcPr>
          <w:p w:rsidR="00F54153" w:rsidRPr="00833FC9" w:rsidRDefault="00F54153" w:rsidP="00BC0B9E">
            <w:pPr>
              <w:pStyle w:val="FaxHeader"/>
              <w:spacing w:before="60" w:after="0"/>
              <w:jc w:val="right"/>
              <w:rPr>
                <w:rFonts w:ascii="Arial" w:hAnsi="Arial" w:cs="Arial"/>
                <w:noProof/>
                <w:sz w:val="19"/>
                <w:szCs w:val="19"/>
              </w:rPr>
            </w:pPr>
            <w:r w:rsidRPr="00833FC9">
              <w:rPr>
                <w:rFonts w:ascii="Arial" w:hAnsi="Arial" w:cs="Arial"/>
                <w:noProof/>
                <w:sz w:val="19"/>
                <w:szCs w:val="19"/>
              </w:rPr>
              <w:t>TAIEX Event ID</w:t>
            </w:r>
          </w:p>
          <w:p w:rsidR="00F54153" w:rsidRPr="00833FC9" w:rsidRDefault="00F54153" w:rsidP="00BC0B9E">
            <w:pPr>
              <w:pStyle w:val="FaxHeader"/>
              <w:spacing w:before="0" w:after="0"/>
              <w:jc w:val="right"/>
              <w:rPr>
                <w:rFonts w:ascii="Arial" w:hAnsi="Arial" w:cs="Arial"/>
                <w:noProof/>
                <w:sz w:val="19"/>
                <w:szCs w:val="19"/>
              </w:rPr>
            </w:pPr>
            <w:r w:rsidRPr="00833FC9">
              <w:rPr>
                <w:rFonts w:ascii="Arial" w:hAnsi="Arial" w:cs="Arial"/>
                <w:noProof/>
                <w:sz w:val="19"/>
                <w:szCs w:val="19"/>
              </w:rPr>
              <w:t>Event date</w:t>
            </w:r>
          </w:p>
        </w:tc>
        <w:tc>
          <w:tcPr>
            <w:tcW w:w="7371" w:type="dxa"/>
            <w:tcBorders>
              <w:right w:val="single" w:sz="4" w:space="0" w:color="auto"/>
            </w:tcBorders>
            <w:vAlign w:val="center"/>
          </w:tcPr>
          <w:p w:rsidR="00F54153" w:rsidRPr="00833FC9" w:rsidRDefault="00F54153" w:rsidP="00D15F85">
            <w:pPr>
              <w:pStyle w:val="FaxHeader"/>
              <w:spacing w:before="60" w:after="0"/>
              <w:rPr>
                <w:rFonts w:ascii="Arial" w:hAnsi="Arial" w:cs="Arial"/>
                <w:noProof/>
                <w:sz w:val="19"/>
                <w:szCs w:val="19"/>
              </w:rPr>
            </w:pPr>
            <w:r>
              <w:rPr>
                <w:rFonts w:ascii="Arial" w:hAnsi="Arial" w:cs="Arial"/>
                <w:noProof/>
                <w:sz w:val="19"/>
                <w:szCs w:val="19"/>
              </w:rPr>
              <w:t>AGR - 67400</w:t>
            </w:r>
          </w:p>
          <w:p w:rsidR="00F54153" w:rsidRPr="00D033B3" w:rsidRDefault="00F54153" w:rsidP="00D15F85">
            <w:pPr>
              <w:pStyle w:val="FaxHeader"/>
              <w:spacing w:before="0" w:after="0"/>
              <w:rPr>
                <w:rFonts w:ascii="Arial" w:hAnsi="Arial" w:cs="Arial"/>
                <w:noProof/>
                <w:sz w:val="19"/>
                <w:szCs w:val="19"/>
              </w:rPr>
            </w:pPr>
            <w:r w:rsidRPr="00D033B3">
              <w:rPr>
                <w:rFonts w:ascii="Arial" w:hAnsi="Arial" w:cs="Arial"/>
                <w:noProof/>
                <w:sz w:val="19"/>
                <w:szCs w:val="19"/>
              </w:rPr>
              <w:t>17/10/2018 - 18/10/2018</w:t>
            </w:r>
          </w:p>
        </w:tc>
      </w:tr>
    </w:tbl>
    <w:p w:rsidR="00F54153" w:rsidRPr="00833FC9" w:rsidRDefault="00F54153" w:rsidP="007227F6">
      <w:pPr>
        <w:pStyle w:val="Header"/>
        <w:rPr>
          <w:rFonts w:cs="Arial"/>
          <w:sz w:val="19"/>
          <w:szCs w:val="19"/>
        </w:rPr>
      </w:pPr>
    </w:p>
    <w:p w:rsidR="00F54153" w:rsidRPr="00833FC9" w:rsidRDefault="00F54153" w:rsidP="007227F6">
      <w:pPr>
        <w:rPr>
          <w:rFonts w:cs="Arial"/>
          <w:sz w:val="19"/>
          <w:szCs w:val="19"/>
        </w:rPr>
      </w:pPr>
    </w:p>
    <w:p w:rsidR="00F54153" w:rsidRPr="00833FC9" w:rsidRDefault="00F54153" w:rsidP="007227F6">
      <w:pPr>
        <w:numPr>
          <w:ins w:id="0" w:author="Unknown"/>
        </w:numPr>
        <w:rPr>
          <w:rFonts w:cs="Arial"/>
          <w:sz w:val="19"/>
          <w:szCs w:val="19"/>
        </w:rPr>
      </w:pPr>
      <w:r w:rsidRPr="00833FC9">
        <w:rPr>
          <w:rFonts w:cs="Arial"/>
          <w:sz w:val="19"/>
          <w:szCs w:val="19"/>
        </w:rPr>
        <w:t>Dear Madam/Sir,</w:t>
      </w:r>
    </w:p>
    <w:p w:rsidR="00F54153" w:rsidRPr="00833FC9" w:rsidRDefault="00F54153" w:rsidP="007227F6">
      <w:pPr>
        <w:rPr>
          <w:rFonts w:cs="Arial"/>
          <w:sz w:val="19"/>
          <w:szCs w:val="19"/>
        </w:rPr>
      </w:pPr>
    </w:p>
    <w:p w:rsidR="00F54153" w:rsidRPr="00833FC9" w:rsidRDefault="00F54153" w:rsidP="007227F6">
      <w:pPr>
        <w:tabs>
          <w:tab w:val="left" w:pos="1320"/>
        </w:tabs>
        <w:jc w:val="both"/>
        <w:rPr>
          <w:rFonts w:cs="Arial"/>
          <w:sz w:val="19"/>
          <w:szCs w:val="19"/>
        </w:rPr>
      </w:pPr>
      <w:r w:rsidRPr="00833FC9">
        <w:rPr>
          <w:rFonts w:cs="Arial"/>
          <w:sz w:val="19"/>
          <w:szCs w:val="19"/>
        </w:rPr>
        <w:t>Referring to the above mentioned event, please see below the confirmed booking details.</w:t>
      </w:r>
    </w:p>
    <w:p w:rsidR="00F54153" w:rsidRPr="00833FC9" w:rsidRDefault="00F54153" w:rsidP="006F2920">
      <w:pPr>
        <w:tabs>
          <w:tab w:val="left" w:pos="1320"/>
        </w:tabs>
        <w:jc w:val="both"/>
        <w:rPr>
          <w:rFonts w:cs="Arial"/>
          <w:sz w:val="19"/>
          <w:szCs w:val="19"/>
        </w:rPr>
      </w:pPr>
    </w:p>
    <w:p w:rsidR="00F54153" w:rsidRPr="00833FC9" w:rsidRDefault="00F54153" w:rsidP="006F2920">
      <w:pPr>
        <w:tabs>
          <w:tab w:val="left" w:pos="1320"/>
        </w:tabs>
        <w:jc w:val="both"/>
        <w:rPr>
          <w:rFonts w:cs="Arial"/>
          <w:b/>
          <w:bCs/>
          <w:i/>
          <w:iCs/>
          <w:sz w:val="19"/>
          <w:szCs w:val="19"/>
        </w:rPr>
      </w:pPr>
    </w:p>
    <w:p w:rsidR="00F54153" w:rsidRPr="00833FC9" w:rsidRDefault="00F54153" w:rsidP="006F2920">
      <w:pPr>
        <w:tabs>
          <w:tab w:val="left" w:pos="1320"/>
        </w:tabs>
        <w:jc w:val="both"/>
        <w:rPr>
          <w:rFonts w:cs="Arial"/>
          <w:b/>
          <w:bCs/>
          <w:iCs/>
          <w:sz w:val="19"/>
          <w:szCs w:val="19"/>
          <w:u w:val="single"/>
        </w:rPr>
      </w:pPr>
      <w:r w:rsidRPr="00833FC9">
        <w:rPr>
          <w:rFonts w:cs="Arial"/>
          <w:b/>
          <w:bCs/>
          <w:iCs/>
          <w:sz w:val="19"/>
          <w:szCs w:val="19"/>
          <w:u w:val="single"/>
        </w:rPr>
        <w:t>Accommodation</w:t>
      </w:r>
    </w:p>
    <w:p w:rsidR="00F54153" w:rsidRPr="00833FC9" w:rsidRDefault="00F54153" w:rsidP="005941E4">
      <w:pPr>
        <w:tabs>
          <w:tab w:val="left" w:pos="1320"/>
        </w:tabs>
        <w:jc w:val="both"/>
        <w:rPr>
          <w:rFonts w:cs="Arial"/>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1505"/>
        <w:gridCol w:w="1283"/>
        <w:gridCol w:w="1367"/>
        <w:gridCol w:w="1411"/>
        <w:gridCol w:w="1390"/>
        <w:gridCol w:w="1399"/>
      </w:tblGrid>
      <w:tr w:rsidR="00F54153" w:rsidRPr="00833FC9" w:rsidTr="00822321">
        <w:trPr>
          <w:cantSplit/>
          <w:trHeight w:val="481"/>
          <w:jc w:val="center"/>
        </w:trPr>
        <w:tc>
          <w:tcPr>
            <w:tcW w:w="1572" w:type="dxa"/>
            <w:shd w:val="clear" w:color="auto" w:fill="D9D9D9"/>
            <w:vAlign w:val="center"/>
          </w:tcPr>
          <w:p w:rsidR="00F54153" w:rsidRPr="00833FC9" w:rsidRDefault="00F54153" w:rsidP="006B7358">
            <w:pPr>
              <w:pStyle w:val="Heading1"/>
              <w:rPr>
                <w:rFonts w:ascii="Arial" w:hAnsi="Arial" w:cs="Arial"/>
                <w:sz w:val="19"/>
                <w:szCs w:val="19"/>
                <w:lang w:eastAsia="en-US"/>
              </w:rPr>
            </w:pPr>
            <w:r w:rsidRPr="00833FC9">
              <w:rPr>
                <w:rFonts w:ascii="Arial" w:hAnsi="Arial" w:cs="Arial"/>
                <w:sz w:val="19"/>
                <w:szCs w:val="19"/>
                <w:lang w:eastAsia="en-US"/>
              </w:rPr>
              <w:t>Surname</w:t>
            </w:r>
          </w:p>
        </w:tc>
        <w:tc>
          <w:tcPr>
            <w:tcW w:w="1417" w:type="dxa"/>
            <w:shd w:val="clear" w:color="auto" w:fill="D9D9D9"/>
            <w:vAlign w:val="center"/>
          </w:tcPr>
          <w:p w:rsidR="00F54153" w:rsidRPr="00833FC9" w:rsidRDefault="00F54153" w:rsidP="006B7358">
            <w:pPr>
              <w:pStyle w:val="Heading1"/>
              <w:rPr>
                <w:rFonts w:ascii="Arial" w:hAnsi="Arial" w:cs="Arial"/>
                <w:bCs w:val="0"/>
                <w:sz w:val="19"/>
                <w:szCs w:val="19"/>
                <w:lang w:eastAsia="en-US"/>
              </w:rPr>
            </w:pPr>
            <w:r w:rsidRPr="00833FC9">
              <w:rPr>
                <w:rFonts w:ascii="Arial" w:hAnsi="Arial" w:cs="Arial"/>
                <w:bCs w:val="0"/>
                <w:sz w:val="19"/>
                <w:szCs w:val="19"/>
                <w:lang w:eastAsia="en-US"/>
              </w:rPr>
              <w:t>First Name</w:t>
            </w:r>
          </w:p>
        </w:tc>
        <w:tc>
          <w:tcPr>
            <w:tcW w:w="1276" w:type="dxa"/>
            <w:shd w:val="clear" w:color="auto" w:fill="D9D9D9"/>
            <w:vAlign w:val="center"/>
          </w:tcPr>
          <w:p w:rsidR="00F54153" w:rsidRPr="00833FC9" w:rsidRDefault="00F54153" w:rsidP="006B7358">
            <w:pPr>
              <w:rPr>
                <w:rFonts w:cs="Arial"/>
                <w:b/>
                <w:bCs/>
                <w:sz w:val="19"/>
                <w:szCs w:val="19"/>
              </w:rPr>
            </w:pPr>
            <w:r w:rsidRPr="00833FC9">
              <w:rPr>
                <w:rFonts w:cs="Arial"/>
                <w:b/>
                <w:noProof/>
                <w:sz w:val="19"/>
                <w:szCs w:val="19"/>
              </w:rPr>
              <w:t>Check-In Date</w:t>
            </w:r>
          </w:p>
        </w:tc>
        <w:tc>
          <w:tcPr>
            <w:tcW w:w="1276" w:type="dxa"/>
            <w:shd w:val="clear" w:color="auto" w:fill="D9D9D9"/>
            <w:vAlign w:val="center"/>
          </w:tcPr>
          <w:p w:rsidR="00F54153" w:rsidRPr="00833FC9" w:rsidRDefault="00F54153" w:rsidP="006B7358">
            <w:pPr>
              <w:rPr>
                <w:rFonts w:cs="Arial"/>
                <w:b/>
                <w:noProof/>
                <w:sz w:val="19"/>
                <w:szCs w:val="19"/>
              </w:rPr>
            </w:pPr>
            <w:r w:rsidRPr="00833FC9">
              <w:rPr>
                <w:rFonts w:cs="Arial"/>
                <w:b/>
                <w:noProof/>
                <w:sz w:val="19"/>
                <w:szCs w:val="19"/>
              </w:rPr>
              <w:t>Check-Out Date</w:t>
            </w:r>
          </w:p>
        </w:tc>
        <w:tc>
          <w:tcPr>
            <w:tcW w:w="1417" w:type="dxa"/>
            <w:shd w:val="clear" w:color="auto" w:fill="D9D9D9"/>
            <w:vAlign w:val="center"/>
          </w:tcPr>
          <w:p w:rsidR="00F54153" w:rsidRPr="00833FC9" w:rsidRDefault="00F54153" w:rsidP="006B7358">
            <w:pPr>
              <w:pStyle w:val="Heading3"/>
              <w:spacing w:before="0" w:after="0"/>
              <w:jc w:val="left"/>
              <w:rPr>
                <w:rFonts w:ascii="Arial" w:hAnsi="Arial" w:cs="Arial"/>
                <w:sz w:val="19"/>
                <w:szCs w:val="19"/>
                <w:lang w:eastAsia="en-US"/>
              </w:rPr>
            </w:pPr>
            <w:r w:rsidRPr="00833FC9">
              <w:rPr>
                <w:rFonts w:ascii="Arial" w:hAnsi="Arial" w:cs="Arial"/>
                <w:sz w:val="19"/>
                <w:szCs w:val="19"/>
                <w:lang w:eastAsia="en-US"/>
              </w:rPr>
              <w:t>Unit Cost</w:t>
            </w:r>
          </w:p>
        </w:tc>
        <w:tc>
          <w:tcPr>
            <w:tcW w:w="1418" w:type="dxa"/>
            <w:shd w:val="clear" w:color="auto" w:fill="D9D9D9"/>
            <w:vAlign w:val="center"/>
          </w:tcPr>
          <w:p w:rsidR="00F54153" w:rsidRPr="00833FC9" w:rsidRDefault="00F54153" w:rsidP="006B7358">
            <w:pPr>
              <w:pStyle w:val="Heading3"/>
              <w:spacing w:before="0" w:after="0"/>
              <w:jc w:val="left"/>
              <w:rPr>
                <w:rFonts w:ascii="Arial" w:hAnsi="Arial" w:cs="Arial"/>
                <w:sz w:val="19"/>
                <w:szCs w:val="19"/>
                <w:lang w:eastAsia="en-US"/>
              </w:rPr>
            </w:pPr>
            <w:r w:rsidRPr="00833FC9">
              <w:rPr>
                <w:rFonts w:ascii="Arial" w:hAnsi="Arial" w:cs="Arial"/>
                <w:sz w:val="19"/>
                <w:szCs w:val="19"/>
                <w:lang w:eastAsia="en-US"/>
              </w:rPr>
              <w:t>Total Cost</w:t>
            </w:r>
          </w:p>
        </w:tc>
        <w:tc>
          <w:tcPr>
            <w:tcW w:w="1275" w:type="dxa"/>
            <w:shd w:val="clear" w:color="auto" w:fill="D9D9D9"/>
            <w:vAlign w:val="center"/>
          </w:tcPr>
          <w:p w:rsidR="00F54153" w:rsidRPr="00833FC9" w:rsidRDefault="00F54153" w:rsidP="006B7358">
            <w:pPr>
              <w:rPr>
                <w:rFonts w:cs="Arial"/>
                <w:b/>
                <w:bCs/>
                <w:sz w:val="19"/>
                <w:szCs w:val="19"/>
              </w:rPr>
            </w:pPr>
            <w:r w:rsidRPr="00833FC9">
              <w:rPr>
                <w:rFonts w:cs="Arial"/>
                <w:b/>
                <w:bCs/>
                <w:sz w:val="19"/>
                <w:szCs w:val="19"/>
              </w:rPr>
              <w:t>Comment</w:t>
            </w:r>
          </w:p>
        </w:tc>
      </w:tr>
      <w:tr w:rsidR="00F54153" w:rsidRPr="00833FC9" w:rsidTr="00AA2107">
        <w:trPr>
          <w:cantSplit/>
          <w:trHeight w:val="392"/>
          <w:jc w:val="center"/>
        </w:trPr>
        <w:tc>
          <w:tcPr>
            <w:tcW w:w="1572" w:type="dxa"/>
            <w:vAlign w:val="center"/>
          </w:tcPr>
          <w:p w:rsidR="00F54153" w:rsidRPr="00833FC9" w:rsidRDefault="00F54153" w:rsidP="00740F83">
            <w:pPr>
              <w:rPr>
                <w:rFonts w:cs="Arial"/>
                <w:noProof/>
                <w:sz w:val="19"/>
                <w:szCs w:val="19"/>
              </w:rPr>
            </w:pPr>
            <w:r>
              <w:rPr>
                <w:rFonts w:cs="Arial"/>
                <w:noProof/>
                <w:sz w:val="19"/>
                <w:szCs w:val="19"/>
              </w:rPr>
              <w:t>Feldgen</w:t>
            </w:r>
          </w:p>
        </w:tc>
        <w:tc>
          <w:tcPr>
            <w:tcW w:w="1417" w:type="dxa"/>
            <w:vAlign w:val="center"/>
          </w:tcPr>
          <w:p w:rsidR="00F54153" w:rsidRPr="00833FC9" w:rsidRDefault="00F54153" w:rsidP="00740F83">
            <w:pPr>
              <w:rPr>
                <w:rFonts w:cs="Arial"/>
                <w:sz w:val="19"/>
                <w:szCs w:val="19"/>
              </w:rPr>
            </w:pPr>
            <w:r>
              <w:rPr>
                <w:rFonts w:cs="Arial"/>
                <w:sz w:val="19"/>
                <w:szCs w:val="19"/>
              </w:rPr>
              <w:t>Klaus Peter</w:t>
            </w:r>
          </w:p>
        </w:tc>
        <w:tc>
          <w:tcPr>
            <w:tcW w:w="1276" w:type="dxa"/>
            <w:vAlign w:val="center"/>
          </w:tcPr>
          <w:p w:rsidR="00F54153" w:rsidRPr="00833FC9" w:rsidRDefault="00F54153" w:rsidP="00740F83">
            <w:pPr>
              <w:rPr>
                <w:rFonts w:cs="Arial"/>
                <w:sz w:val="19"/>
                <w:szCs w:val="19"/>
              </w:rPr>
            </w:pPr>
            <w:r>
              <w:rPr>
                <w:rFonts w:cs="Arial"/>
                <w:sz w:val="19"/>
                <w:szCs w:val="19"/>
              </w:rPr>
              <w:t>16/10/2018</w:t>
            </w:r>
          </w:p>
        </w:tc>
        <w:tc>
          <w:tcPr>
            <w:tcW w:w="1276" w:type="dxa"/>
            <w:vAlign w:val="center"/>
          </w:tcPr>
          <w:p w:rsidR="00F54153" w:rsidRPr="00833FC9" w:rsidRDefault="00F54153" w:rsidP="00740F83">
            <w:pPr>
              <w:rPr>
                <w:rFonts w:cs="Arial"/>
                <w:sz w:val="19"/>
                <w:szCs w:val="19"/>
              </w:rPr>
            </w:pPr>
            <w:r>
              <w:rPr>
                <w:rFonts w:cs="Arial"/>
                <w:sz w:val="19"/>
                <w:szCs w:val="19"/>
              </w:rPr>
              <w:t>18/10/2018</w:t>
            </w:r>
          </w:p>
        </w:tc>
        <w:tc>
          <w:tcPr>
            <w:tcW w:w="1417" w:type="dxa"/>
            <w:vAlign w:val="center"/>
          </w:tcPr>
          <w:p w:rsidR="00F54153" w:rsidRPr="00833FC9" w:rsidRDefault="00F54153" w:rsidP="00740F83">
            <w:pPr>
              <w:rPr>
                <w:rFonts w:cs="Arial"/>
                <w:sz w:val="19"/>
                <w:szCs w:val="19"/>
              </w:rPr>
            </w:pPr>
            <w:r>
              <w:rPr>
                <w:rFonts w:cs="Arial"/>
                <w:sz w:val="19"/>
                <w:szCs w:val="19"/>
              </w:rPr>
              <w:t>47.00</w:t>
            </w:r>
          </w:p>
        </w:tc>
        <w:tc>
          <w:tcPr>
            <w:tcW w:w="1418" w:type="dxa"/>
            <w:vAlign w:val="center"/>
          </w:tcPr>
          <w:p w:rsidR="00F54153" w:rsidRPr="00833FC9" w:rsidRDefault="00F54153" w:rsidP="00740F83">
            <w:pPr>
              <w:rPr>
                <w:rFonts w:cs="Arial"/>
                <w:sz w:val="19"/>
                <w:szCs w:val="19"/>
              </w:rPr>
            </w:pPr>
            <w:r>
              <w:rPr>
                <w:rFonts w:cs="Arial"/>
                <w:sz w:val="19"/>
                <w:szCs w:val="19"/>
              </w:rPr>
              <w:t>94.00</w:t>
            </w:r>
          </w:p>
        </w:tc>
        <w:tc>
          <w:tcPr>
            <w:tcW w:w="1275" w:type="dxa"/>
            <w:vAlign w:val="center"/>
          </w:tcPr>
          <w:p w:rsidR="00F54153" w:rsidRPr="00833FC9" w:rsidRDefault="00F54153" w:rsidP="00740F83">
            <w:pPr>
              <w:rPr>
                <w:rFonts w:cs="Arial"/>
                <w:sz w:val="19"/>
                <w:szCs w:val="19"/>
              </w:rPr>
            </w:pPr>
            <w:r>
              <w:rPr>
                <w:rFonts w:cs="Arial"/>
                <w:sz w:val="19"/>
                <w:szCs w:val="19"/>
              </w:rPr>
              <w:t/>
            </w:r>
          </w:p>
        </w:tc>
      </w:tr>
      <w:tr w:rsidR="00F54153" w:rsidRPr="00833FC9" w:rsidTr="00AA2107">
        <w:trPr>
          <w:cantSplit/>
          <w:trHeight w:val="392"/>
          <w:jc w:val="center"/>
        </w:trPr>
        <w:tc>
          <w:tcPr>
            <w:tcW w:w="1572" w:type="dxa"/>
            <w:vAlign w:val="center"/>
          </w:tcPr>
          <w:p w:rsidR="00F54153" w:rsidRPr="00833FC9" w:rsidRDefault="00F54153" w:rsidP="00740F83">
            <w:pPr>
              <w:rPr>
                <w:rFonts w:cs="Arial"/>
                <w:noProof/>
                <w:sz w:val="19"/>
                <w:szCs w:val="19"/>
              </w:rPr>
            </w:pPr>
            <w:r>
              <w:rPr>
                <w:rFonts w:cs="Arial"/>
                <w:noProof/>
                <w:sz w:val="19"/>
                <w:szCs w:val="19"/>
              </w:rPr>
              <w:t>Horjak</w:t>
            </w:r>
          </w:p>
        </w:tc>
        <w:tc>
          <w:tcPr>
            <w:tcW w:w="1417" w:type="dxa"/>
            <w:vAlign w:val="center"/>
          </w:tcPr>
          <w:p w:rsidR="00F54153" w:rsidRPr="00833FC9" w:rsidRDefault="00F54153" w:rsidP="00740F83">
            <w:pPr>
              <w:rPr>
                <w:rFonts w:cs="Arial"/>
                <w:sz w:val="19"/>
                <w:szCs w:val="19"/>
              </w:rPr>
            </w:pPr>
            <w:r>
              <w:rPr>
                <w:rFonts w:cs="Arial"/>
                <w:sz w:val="19"/>
                <w:szCs w:val="19"/>
              </w:rPr>
              <w:t>Spela</w:t>
            </w:r>
          </w:p>
        </w:tc>
        <w:tc>
          <w:tcPr>
            <w:tcW w:w="1276" w:type="dxa"/>
            <w:vAlign w:val="center"/>
          </w:tcPr>
          <w:p w:rsidR="00F54153" w:rsidRPr="00833FC9" w:rsidRDefault="00F54153" w:rsidP="00740F83">
            <w:pPr>
              <w:rPr>
                <w:rFonts w:cs="Arial"/>
                <w:sz w:val="19"/>
                <w:szCs w:val="19"/>
              </w:rPr>
            </w:pPr>
            <w:r>
              <w:rPr>
                <w:rFonts w:cs="Arial"/>
                <w:sz w:val="19"/>
                <w:szCs w:val="19"/>
              </w:rPr>
              <w:t>16/10/2018</w:t>
            </w:r>
          </w:p>
        </w:tc>
        <w:tc>
          <w:tcPr>
            <w:tcW w:w="1276" w:type="dxa"/>
            <w:vAlign w:val="center"/>
          </w:tcPr>
          <w:p w:rsidR="00F54153" w:rsidRPr="00833FC9" w:rsidRDefault="00F54153" w:rsidP="00740F83">
            <w:pPr>
              <w:rPr>
                <w:rFonts w:cs="Arial"/>
                <w:sz w:val="19"/>
                <w:szCs w:val="19"/>
              </w:rPr>
            </w:pPr>
            <w:r>
              <w:rPr>
                <w:rFonts w:cs="Arial"/>
                <w:sz w:val="19"/>
                <w:szCs w:val="19"/>
              </w:rPr>
              <w:t>18/10/2018</w:t>
            </w:r>
          </w:p>
        </w:tc>
        <w:tc>
          <w:tcPr>
            <w:tcW w:w="1417" w:type="dxa"/>
            <w:vAlign w:val="center"/>
          </w:tcPr>
          <w:p w:rsidR="00F54153" w:rsidRPr="00833FC9" w:rsidRDefault="00F54153" w:rsidP="00740F83">
            <w:pPr>
              <w:rPr>
                <w:rFonts w:cs="Arial"/>
                <w:sz w:val="19"/>
                <w:szCs w:val="19"/>
              </w:rPr>
            </w:pPr>
            <w:r>
              <w:rPr>
                <w:rFonts w:cs="Arial"/>
                <w:sz w:val="19"/>
                <w:szCs w:val="19"/>
              </w:rPr>
              <w:t>47.00</w:t>
            </w:r>
          </w:p>
        </w:tc>
        <w:tc>
          <w:tcPr>
            <w:tcW w:w="1418" w:type="dxa"/>
            <w:vAlign w:val="center"/>
          </w:tcPr>
          <w:p w:rsidR="00F54153" w:rsidRPr="00833FC9" w:rsidRDefault="00F54153" w:rsidP="00740F83">
            <w:pPr>
              <w:rPr>
                <w:rFonts w:cs="Arial"/>
                <w:sz w:val="19"/>
                <w:szCs w:val="19"/>
              </w:rPr>
            </w:pPr>
            <w:r>
              <w:rPr>
                <w:rFonts w:cs="Arial"/>
                <w:sz w:val="19"/>
                <w:szCs w:val="19"/>
              </w:rPr>
              <w:t>94.00</w:t>
            </w:r>
          </w:p>
        </w:tc>
        <w:tc>
          <w:tcPr>
            <w:tcW w:w="1275" w:type="dxa"/>
            <w:vAlign w:val="center"/>
          </w:tcPr>
          <w:p w:rsidR="00F54153" w:rsidRPr="00833FC9" w:rsidRDefault="00F54153" w:rsidP="00740F83">
            <w:pPr>
              <w:rPr>
                <w:rFonts w:cs="Arial"/>
                <w:sz w:val="19"/>
                <w:szCs w:val="19"/>
              </w:rPr>
            </w:pPr>
            <w:r>
              <w:rPr>
                <w:rFonts w:cs="Arial"/>
                <w:sz w:val="19"/>
                <w:szCs w:val="19"/>
              </w:rPr>
              <w:t/>
            </w:r>
          </w:p>
        </w:tc>
      </w:tr>
      <w:tr w:rsidR="00F54153" w:rsidRPr="00833FC9" w:rsidTr="00AA2107">
        <w:trPr>
          <w:cantSplit/>
          <w:trHeight w:val="392"/>
          <w:jc w:val="center"/>
        </w:trPr>
        <w:tc>
          <w:tcPr>
            <w:tcW w:w="1572" w:type="dxa"/>
            <w:vAlign w:val="center"/>
          </w:tcPr>
          <w:p w:rsidR="00F54153" w:rsidRPr="00833FC9" w:rsidRDefault="00F54153" w:rsidP="00740F83">
            <w:pPr>
              <w:rPr>
                <w:rFonts w:cs="Arial"/>
                <w:noProof/>
                <w:sz w:val="19"/>
                <w:szCs w:val="19"/>
              </w:rPr>
            </w:pPr>
            <w:r>
              <w:rPr>
                <w:rFonts w:cs="Arial"/>
                <w:noProof/>
                <w:sz w:val="19"/>
                <w:szCs w:val="19"/>
              </w:rPr>
              <w:t>den Hoedt</w:t>
            </w:r>
          </w:p>
        </w:tc>
        <w:tc>
          <w:tcPr>
            <w:tcW w:w="1417" w:type="dxa"/>
            <w:vAlign w:val="center"/>
          </w:tcPr>
          <w:p w:rsidR="00F54153" w:rsidRPr="00833FC9" w:rsidRDefault="00F54153" w:rsidP="00740F83">
            <w:pPr>
              <w:rPr>
                <w:rFonts w:cs="Arial"/>
                <w:sz w:val="19"/>
                <w:szCs w:val="19"/>
              </w:rPr>
            </w:pPr>
            <w:r>
              <w:rPr>
                <w:rFonts w:cs="Arial"/>
                <w:sz w:val="19"/>
                <w:szCs w:val="19"/>
              </w:rPr>
              <w:t>Erik Johan</w:t>
            </w:r>
          </w:p>
        </w:tc>
        <w:tc>
          <w:tcPr>
            <w:tcW w:w="1276" w:type="dxa"/>
            <w:vAlign w:val="center"/>
          </w:tcPr>
          <w:p w:rsidR="00F54153" w:rsidRPr="00833FC9" w:rsidRDefault="00F54153" w:rsidP="00740F83">
            <w:pPr>
              <w:rPr>
                <w:rFonts w:cs="Arial"/>
                <w:sz w:val="19"/>
                <w:szCs w:val="19"/>
              </w:rPr>
            </w:pPr>
            <w:r>
              <w:rPr>
                <w:rFonts w:cs="Arial"/>
                <w:sz w:val="19"/>
                <w:szCs w:val="19"/>
              </w:rPr>
              <w:t>16/10/2018</w:t>
            </w:r>
          </w:p>
        </w:tc>
        <w:tc>
          <w:tcPr>
            <w:tcW w:w="1276" w:type="dxa"/>
            <w:vAlign w:val="center"/>
          </w:tcPr>
          <w:p w:rsidR="00F54153" w:rsidRPr="00833FC9" w:rsidRDefault="00F54153" w:rsidP="00740F83">
            <w:pPr>
              <w:rPr>
                <w:rFonts w:cs="Arial"/>
                <w:sz w:val="19"/>
                <w:szCs w:val="19"/>
              </w:rPr>
            </w:pPr>
            <w:r>
              <w:rPr>
                <w:rFonts w:cs="Arial"/>
                <w:sz w:val="19"/>
                <w:szCs w:val="19"/>
              </w:rPr>
              <w:t>18/10/2018</w:t>
            </w:r>
          </w:p>
        </w:tc>
        <w:tc>
          <w:tcPr>
            <w:tcW w:w="1417" w:type="dxa"/>
            <w:vAlign w:val="center"/>
          </w:tcPr>
          <w:p w:rsidR="00F54153" w:rsidRPr="00833FC9" w:rsidRDefault="00F54153" w:rsidP="00740F83">
            <w:pPr>
              <w:rPr>
                <w:rFonts w:cs="Arial"/>
                <w:sz w:val="19"/>
                <w:szCs w:val="19"/>
              </w:rPr>
            </w:pPr>
            <w:r>
              <w:rPr>
                <w:rFonts w:cs="Arial"/>
                <w:sz w:val="19"/>
                <w:szCs w:val="19"/>
              </w:rPr>
              <w:t>47.00</w:t>
            </w:r>
          </w:p>
        </w:tc>
        <w:tc>
          <w:tcPr>
            <w:tcW w:w="1418" w:type="dxa"/>
            <w:vAlign w:val="center"/>
          </w:tcPr>
          <w:p w:rsidR="00F54153" w:rsidRPr="00833FC9" w:rsidRDefault="00F54153" w:rsidP="00740F83">
            <w:pPr>
              <w:rPr>
                <w:rFonts w:cs="Arial"/>
                <w:sz w:val="19"/>
                <w:szCs w:val="19"/>
              </w:rPr>
            </w:pPr>
            <w:r>
              <w:rPr>
                <w:rFonts w:cs="Arial"/>
                <w:sz w:val="19"/>
                <w:szCs w:val="19"/>
              </w:rPr>
              <w:t>94.00</w:t>
            </w:r>
          </w:p>
        </w:tc>
        <w:tc>
          <w:tcPr>
            <w:tcW w:w="1275" w:type="dxa"/>
            <w:vAlign w:val="center"/>
          </w:tcPr>
          <w:p w:rsidR="00F54153" w:rsidRPr="00833FC9" w:rsidRDefault="00F54153" w:rsidP="00740F83">
            <w:pPr>
              <w:rPr>
                <w:rFonts w:cs="Arial"/>
                <w:sz w:val="19"/>
                <w:szCs w:val="19"/>
              </w:rPr>
            </w:pPr>
            <w:r>
              <w:rPr>
                <w:rFonts w:cs="Arial"/>
                <w:sz w:val="19"/>
                <w:szCs w:val="19"/>
              </w:rPr>
              <w:t/>
            </w:r>
          </w:p>
        </w:tc>
      </w:tr>
      <w:tr w:rsidR="00F54153" w:rsidRPr="00833FC9" w:rsidTr="00760DB3">
        <w:trPr>
          <w:cantSplit/>
          <w:trHeight w:val="392"/>
          <w:jc w:val="center"/>
        </w:trPr>
        <w:tc>
          <w:tcPr>
            <w:tcW w:w="1572" w:type="dxa"/>
            <w:vAlign w:val="center"/>
          </w:tcPr>
          <w:p w:rsidR="00F54153" w:rsidRPr="00833FC9" w:rsidRDefault="00F54153" w:rsidP="006666BF">
            <w:pPr>
              <w:rPr>
                <w:rFonts w:cs="Arial"/>
                <w:b/>
                <w:noProof/>
                <w:sz w:val="19"/>
                <w:szCs w:val="19"/>
              </w:rPr>
            </w:pPr>
            <w:r w:rsidRPr="00833FC9">
              <w:rPr>
                <w:rFonts w:cs="Arial"/>
                <w:b/>
                <w:noProof/>
                <w:sz w:val="19"/>
                <w:szCs w:val="19"/>
              </w:rPr>
              <w:t>Total</w:t>
            </w:r>
          </w:p>
        </w:tc>
        <w:tc>
          <w:tcPr>
            <w:tcW w:w="1417" w:type="dxa"/>
            <w:vAlign w:val="center"/>
          </w:tcPr>
          <w:p w:rsidR="00F54153" w:rsidRPr="00833FC9" w:rsidRDefault="00F54153" w:rsidP="006666BF">
            <w:pPr>
              <w:rPr>
                <w:rFonts w:cs="Arial"/>
                <w:b/>
                <w:sz w:val="19"/>
                <w:szCs w:val="19"/>
              </w:rPr>
            </w:pPr>
          </w:p>
        </w:tc>
        <w:tc>
          <w:tcPr>
            <w:tcW w:w="1276" w:type="dxa"/>
            <w:vAlign w:val="center"/>
          </w:tcPr>
          <w:p w:rsidR="00F54153" w:rsidRPr="00833FC9" w:rsidRDefault="00F54153" w:rsidP="006666BF">
            <w:pPr>
              <w:rPr>
                <w:rFonts w:cs="Arial"/>
                <w:b/>
                <w:sz w:val="19"/>
                <w:szCs w:val="19"/>
              </w:rPr>
            </w:pPr>
          </w:p>
        </w:tc>
        <w:tc>
          <w:tcPr>
            <w:tcW w:w="1276" w:type="dxa"/>
            <w:vAlign w:val="center"/>
          </w:tcPr>
          <w:p w:rsidR="00F54153" w:rsidRPr="00833FC9" w:rsidRDefault="00F54153" w:rsidP="006666BF">
            <w:pPr>
              <w:rPr>
                <w:rFonts w:cs="Arial"/>
                <w:b/>
                <w:sz w:val="19"/>
                <w:szCs w:val="19"/>
              </w:rPr>
            </w:pPr>
          </w:p>
        </w:tc>
        <w:tc>
          <w:tcPr>
            <w:tcW w:w="1417" w:type="dxa"/>
          </w:tcPr>
          <w:p w:rsidR="00F54153" w:rsidRPr="00833FC9" w:rsidRDefault="00F54153" w:rsidP="006666BF">
            <w:pPr>
              <w:rPr>
                <w:rFonts w:cs="Arial"/>
                <w:b/>
                <w:sz w:val="19"/>
                <w:szCs w:val="19"/>
              </w:rPr>
            </w:pPr>
          </w:p>
        </w:tc>
        <w:tc>
          <w:tcPr>
            <w:tcW w:w="1418" w:type="dxa"/>
            <w:vAlign w:val="center"/>
          </w:tcPr>
          <w:p w:rsidR="00F54153" w:rsidRPr="00833FC9" w:rsidRDefault="00F54153" w:rsidP="006666BF">
            <w:pPr>
              <w:rPr>
                <w:rFonts w:cs="Arial"/>
                <w:b/>
                <w:sz w:val="19"/>
                <w:szCs w:val="19"/>
              </w:rPr>
            </w:pPr>
            <w:r>
              <w:rPr>
                <w:rFonts w:cs="Arial"/>
                <w:b/>
                <w:sz w:val="19"/>
                <w:szCs w:val="19"/>
              </w:rPr>
              <w:t>282.00</w:t>
            </w:r>
          </w:p>
        </w:tc>
        <w:tc>
          <w:tcPr>
            <w:tcW w:w="1275" w:type="dxa"/>
            <w:vAlign w:val="center"/>
          </w:tcPr>
          <w:p w:rsidR="00F54153" w:rsidRPr="00833FC9" w:rsidRDefault="00F54153" w:rsidP="006666BF">
            <w:pPr>
              <w:rPr>
                <w:rFonts w:cs="Arial"/>
                <w:b/>
                <w:sz w:val="19"/>
                <w:szCs w:val="19"/>
              </w:rPr>
            </w:pPr>
          </w:p>
        </w:tc>
      </w:tr>
    </w:tbl>
    <w:p w:rsidR="00F54153" w:rsidRPr="00833FC9" w:rsidRDefault="00F54153" w:rsidP="005941E4">
      <w:pPr>
        <w:tabs>
          <w:tab w:val="left" w:pos="1320"/>
        </w:tabs>
        <w:rPr>
          <w:rFonts w:cs="Arial"/>
          <w:b/>
          <w:bCs/>
          <w:iCs/>
          <w:sz w:val="30"/>
          <w:szCs w:val="30"/>
        </w:rPr>
      </w:pPr>
    </w:p>
    <w:p w:rsidR="00F54153" w:rsidRPr="00833FC9" w:rsidRDefault="00F54153" w:rsidP="005941E4">
      <w:pPr>
        <w:tabs>
          <w:tab w:val="left" w:pos="1320"/>
        </w:tabs>
        <w:rPr>
          <w:rFonts w:cs="Arial"/>
          <w:b/>
          <w:bCs/>
          <w:iCs/>
          <w:sz w:val="19"/>
          <w:szCs w:val="19"/>
          <w:u w:val="single"/>
        </w:rPr>
      </w:pPr>
      <w:r w:rsidRPr="00833FC9">
        <w:rPr>
          <w:rFonts w:cs="Arial"/>
          <w:b/>
          <w:bCs/>
          <w:iCs/>
          <w:sz w:val="19"/>
          <w:szCs w:val="19"/>
          <w:u w:val="single"/>
        </w:rPr>
        <w:t>Catering</w:t>
      </w:r>
    </w:p>
    <w:p w:rsidR="00F54153" w:rsidRPr="00833FC9" w:rsidRDefault="00F54153" w:rsidP="005941E4">
      <w:pPr>
        <w:tabs>
          <w:tab w:val="left" w:pos="1320"/>
        </w:tabs>
        <w:rPr>
          <w:rFonts w:cs="Arial"/>
          <w:b/>
          <w:bCs/>
          <w:iCs/>
          <w:sz w:val="10"/>
          <w:szCs w:val="10"/>
          <w:u w:val="single"/>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1473"/>
        <w:gridCol w:w="1559"/>
        <w:gridCol w:w="1564"/>
        <w:gridCol w:w="1554"/>
        <w:gridCol w:w="1593"/>
      </w:tblGrid>
      <w:tr w:rsidR="00F54153" w:rsidRPr="00833FC9" w:rsidTr="00822321">
        <w:trPr>
          <w:trHeight w:val="415"/>
        </w:trPr>
        <w:tc>
          <w:tcPr>
            <w:tcW w:w="2093"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Description</w:t>
            </w:r>
          </w:p>
        </w:tc>
        <w:tc>
          <w:tcPr>
            <w:tcW w:w="1276" w:type="dxa"/>
            <w:shd w:val="clear" w:color="auto" w:fill="D9D9D9"/>
            <w:vAlign w:val="center"/>
          </w:tcPr>
          <w:p w:rsidR="00F54153" w:rsidRPr="00833FC9" w:rsidRDefault="00F54153" w:rsidP="0005697A">
            <w:pPr>
              <w:tabs>
                <w:tab w:val="left" w:pos="1320"/>
              </w:tabs>
              <w:rPr>
                <w:rFonts w:cs="Arial"/>
                <w:b/>
                <w:bCs/>
                <w:sz w:val="19"/>
                <w:szCs w:val="19"/>
              </w:rPr>
            </w:pPr>
            <w:r w:rsidRPr="00833FC9">
              <w:rPr>
                <w:rFonts w:cs="Arial"/>
                <w:b/>
                <w:bCs/>
                <w:sz w:val="19"/>
                <w:szCs w:val="19"/>
              </w:rPr>
              <w:t>N of Days</w:t>
            </w:r>
          </w:p>
        </w:tc>
        <w:tc>
          <w:tcPr>
            <w:tcW w:w="1559" w:type="dxa"/>
            <w:shd w:val="clear" w:color="auto" w:fill="D9D9D9"/>
            <w:vAlign w:val="center"/>
          </w:tcPr>
          <w:p w:rsidR="00F54153" w:rsidRPr="00833FC9" w:rsidRDefault="00F54153" w:rsidP="006B7358">
            <w:pPr>
              <w:tabs>
                <w:tab w:val="left" w:pos="1320"/>
              </w:tabs>
              <w:rPr>
                <w:rFonts w:cs="Arial"/>
                <w:b/>
                <w:bCs/>
                <w:sz w:val="19"/>
                <w:szCs w:val="19"/>
              </w:rPr>
            </w:pPr>
            <w:r>
              <w:rPr>
                <w:rFonts w:cs="Arial"/>
                <w:b/>
                <w:bCs/>
                <w:sz w:val="19"/>
                <w:szCs w:val="19"/>
              </w:rPr>
              <w:t>N</w:t>
            </w:r>
            <w:r w:rsidRPr="00833FC9">
              <w:rPr>
                <w:rFonts w:cs="Arial"/>
                <w:b/>
                <w:bCs/>
                <w:sz w:val="19"/>
                <w:szCs w:val="19"/>
              </w:rPr>
              <w:t xml:space="preserve"> of Breaks</w:t>
            </w:r>
          </w:p>
        </w:tc>
        <w:tc>
          <w:tcPr>
            <w:tcW w:w="1564" w:type="dxa"/>
            <w:shd w:val="clear" w:color="auto" w:fill="D9D9D9"/>
            <w:vAlign w:val="center"/>
          </w:tcPr>
          <w:p w:rsidR="00F54153" w:rsidRPr="00833FC9" w:rsidRDefault="00F54153" w:rsidP="006B7358">
            <w:pPr>
              <w:tabs>
                <w:tab w:val="left" w:pos="1320"/>
              </w:tabs>
              <w:rPr>
                <w:rFonts w:cs="Arial"/>
                <w:b/>
                <w:bCs/>
                <w:sz w:val="19"/>
                <w:szCs w:val="19"/>
              </w:rPr>
            </w:pPr>
            <w:r>
              <w:rPr>
                <w:rFonts w:cs="Arial"/>
                <w:b/>
                <w:bCs/>
                <w:sz w:val="19"/>
                <w:szCs w:val="19"/>
              </w:rPr>
              <w:t>N</w:t>
            </w:r>
            <w:r w:rsidRPr="00833FC9">
              <w:rPr>
                <w:rFonts w:cs="Arial"/>
                <w:b/>
                <w:bCs/>
                <w:sz w:val="19"/>
                <w:szCs w:val="19"/>
              </w:rPr>
              <w:t xml:space="preserve"> of People</w:t>
            </w:r>
          </w:p>
        </w:tc>
        <w:tc>
          <w:tcPr>
            <w:tcW w:w="1554"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Unit Cost</w:t>
            </w:r>
          </w:p>
        </w:tc>
        <w:tc>
          <w:tcPr>
            <w:tcW w:w="1593"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Total Cost</w:t>
            </w:r>
          </w:p>
        </w:tc>
      </w:tr>
      <w:tr w:rsidR="00F54153" w:rsidRPr="00833FC9" w:rsidTr="00AA2107">
        <w:trPr>
          <w:trHeight w:val="425"/>
        </w:trPr>
        <w:tc>
          <w:tcPr>
            <w:tcW w:w="2093" w:type="dxa"/>
            <w:vAlign w:val="center"/>
          </w:tcPr>
          <w:p w:rsidR="00F54153" w:rsidRPr="00833FC9" w:rsidRDefault="00F54153" w:rsidP="00AA2107">
            <w:pPr>
              <w:tabs>
                <w:tab w:val="left" w:pos="1320"/>
              </w:tabs>
              <w:rPr>
                <w:rFonts w:cs="Arial"/>
                <w:bCs/>
                <w:sz w:val="19"/>
                <w:szCs w:val="19"/>
              </w:rPr>
            </w:pPr>
            <w:r>
              <w:rPr>
                <w:rFonts w:cs="Arial"/>
                <w:bCs/>
                <w:sz w:val="19"/>
                <w:szCs w:val="19"/>
              </w:rPr>
              <w:t>Coffee 17.October - afternoon</w:t>
            </w:r>
          </w:p>
        </w:tc>
        <w:tc>
          <w:tcPr>
            <w:tcW w:w="1276"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w:t>
            </w:r>
          </w:p>
        </w:tc>
        <w:tc>
          <w:tcPr>
            <w:tcW w:w="1564" w:type="dxa"/>
            <w:vAlign w:val="center"/>
          </w:tcPr>
          <w:p w:rsidR="00F54153" w:rsidRPr="00833FC9" w:rsidRDefault="00F54153" w:rsidP="00AA2107">
            <w:pPr>
              <w:tabs>
                <w:tab w:val="left" w:pos="1320"/>
              </w:tabs>
              <w:rPr>
                <w:rFonts w:cs="Arial"/>
                <w:bCs/>
                <w:sz w:val="19"/>
                <w:szCs w:val="19"/>
              </w:rPr>
            </w:pPr>
            <w:r>
              <w:rPr>
                <w:rFonts w:cs="Arial"/>
                <w:bCs/>
                <w:sz w:val="19"/>
                <w:szCs w:val="19"/>
              </w:rPr>
              <w:t>42.0</w:t>
            </w:r>
          </w:p>
        </w:tc>
        <w:tc>
          <w:tcPr>
            <w:tcW w:w="1554" w:type="dxa"/>
            <w:vAlign w:val="center"/>
          </w:tcPr>
          <w:p w:rsidR="00F54153" w:rsidRPr="00833FC9" w:rsidRDefault="00F54153" w:rsidP="00AA2107">
            <w:pPr>
              <w:tabs>
                <w:tab w:val="right" w:pos="1743"/>
              </w:tabs>
              <w:rPr>
                <w:rFonts w:cs="Arial"/>
                <w:bCs/>
                <w:sz w:val="19"/>
                <w:szCs w:val="19"/>
              </w:rPr>
            </w:pPr>
            <w:r>
              <w:rPr>
                <w:rFonts w:cs="Arial"/>
                <w:bCs/>
                <w:sz w:val="19"/>
                <w:szCs w:val="19"/>
              </w:rPr>
              <w:t>4.30</w:t>
            </w:r>
          </w:p>
        </w:tc>
        <w:tc>
          <w:tcPr>
            <w:tcW w:w="1593" w:type="dxa"/>
            <w:vAlign w:val="center"/>
          </w:tcPr>
          <w:p w:rsidR="00F54153" w:rsidRPr="00833FC9" w:rsidRDefault="00F54153" w:rsidP="00D94525">
            <w:pPr>
              <w:tabs>
                <w:tab w:val="right" w:pos="1743"/>
              </w:tabs>
              <w:rPr>
                <w:rFonts w:cs="Arial"/>
                <w:bCs/>
                <w:sz w:val="19"/>
                <w:szCs w:val="19"/>
              </w:rPr>
            </w:pPr>
            <w:r w:rsidRPr="00635B09">
              <w:rPr>
                <w:rFonts w:cs="Arial"/>
                <w:bCs/>
                <w:sz w:val="19"/>
                <w:szCs w:val="19"/>
              </w:rPr>
              <w:t>180.60</w:t>
            </w:r>
          </w:p>
        </w:tc>
      </w:tr>
      <w:tr w:rsidR="00F54153" w:rsidRPr="00833FC9" w:rsidTr="00AA2107">
        <w:trPr>
          <w:trHeight w:val="425"/>
        </w:trPr>
        <w:tc>
          <w:tcPr>
            <w:tcW w:w="2093" w:type="dxa"/>
            <w:vAlign w:val="center"/>
          </w:tcPr>
          <w:p w:rsidR="00F54153" w:rsidRPr="00833FC9" w:rsidRDefault="00F54153" w:rsidP="00AA2107">
            <w:pPr>
              <w:tabs>
                <w:tab w:val="left" w:pos="1320"/>
              </w:tabs>
              <w:rPr>
                <w:rFonts w:cs="Arial"/>
                <w:bCs/>
                <w:sz w:val="19"/>
                <w:szCs w:val="19"/>
              </w:rPr>
            </w:pPr>
            <w:r>
              <w:rPr>
                <w:rFonts w:cs="Arial"/>
                <w:bCs/>
                <w:sz w:val="19"/>
                <w:szCs w:val="19"/>
              </w:rPr>
              <w:t>Coffee 17.October - morning</w:t>
            </w:r>
          </w:p>
        </w:tc>
        <w:tc>
          <w:tcPr>
            <w:tcW w:w="1276"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w:t>
            </w:r>
          </w:p>
        </w:tc>
        <w:tc>
          <w:tcPr>
            <w:tcW w:w="1564" w:type="dxa"/>
            <w:vAlign w:val="center"/>
          </w:tcPr>
          <w:p w:rsidR="00F54153" w:rsidRPr="00833FC9" w:rsidRDefault="00F54153" w:rsidP="00AA2107">
            <w:pPr>
              <w:tabs>
                <w:tab w:val="left" w:pos="1320"/>
              </w:tabs>
              <w:rPr>
                <w:rFonts w:cs="Arial"/>
                <w:bCs/>
                <w:sz w:val="19"/>
                <w:szCs w:val="19"/>
              </w:rPr>
            </w:pPr>
            <w:r>
              <w:rPr>
                <w:rFonts w:cs="Arial"/>
                <w:bCs/>
                <w:sz w:val="19"/>
                <w:szCs w:val="19"/>
              </w:rPr>
              <w:t>40.0</w:t>
            </w:r>
          </w:p>
        </w:tc>
        <w:tc>
          <w:tcPr>
            <w:tcW w:w="1554" w:type="dxa"/>
            <w:vAlign w:val="center"/>
          </w:tcPr>
          <w:p w:rsidR="00F54153" w:rsidRPr="00833FC9" w:rsidRDefault="00F54153" w:rsidP="00AA2107">
            <w:pPr>
              <w:tabs>
                <w:tab w:val="right" w:pos="1743"/>
              </w:tabs>
              <w:rPr>
                <w:rFonts w:cs="Arial"/>
                <w:bCs/>
                <w:sz w:val="19"/>
                <w:szCs w:val="19"/>
              </w:rPr>
            </w:pPr>
            <w:r>
              <w:rPr>
                <w:rFonts w:cs="Arial"/>
                <w:bCs/>
                <w:sz w:val="19"/>
                <w:szCs w:val="19"/>
              </w:rPr>
              <w:t>4.30</w:t>
            </w:r>
          </w:p>
        </w:tc>
        <w:tc>
          <w:tcPr>
            <w:tcW w:w="1593" w:type="dxa"/>
            <w:vAlign w:val="center"/>
          </w:tcPr>
          <w:p w:rsidR="00F54153" w:rsidRPr="00833FC9" w:rsidRDefault="00F54153" w:rsidP="00D94525">
            <w:pPr>
              <w:tabs>
                <w:tab w:val="right" w:pos="1743"/>
              </w:tabs>
              <w:rPr>
                <w:rFonts w:cs="Arial"/>
                <w:bCs/>
                <w:sz w:val="19"/>
                <w:szCs w:val="19"/>
              </w:rPr>
            </w:pPr>
            <w:r w:rsidRPr="00635B09">
              <w:rPr>
                <w:rFonts w:cs="Arial"/>
                <w:bCs/>
                <w:sz w:val="19"/>
                <w:szCs w:val="19"/>
              </w:rPr>
              <w:t>172.00</w:t>
            </w:r>
          </w:p>
        </w:tc>
      </w:tr>
      <w:tr w:rsidR="00F54153" w:rsidRPr="00833FC9" w:rsidTr="00AA2107">
        <w:trPr>
          <w:trHeight w:val="425"/>
        </w:trPr>
        <w:tc>
          <w:tcPr>
            <w:tcW w:w="2093" w:type="dxa"/>
            <w:vAlign w:val="center"/>
          </w:tcPr>
          <w:p w:rsidR="00F54153" w:rsidRPr="00833FC9" w:rsidRDefault="00F54153" w:rsidP="00AA2107">
            <w:pPr>
              <w:tabs>
                <w:tab w:val="left" w:pos="1320"/>
              </w:tabs>
              <w:rPr>
                <w:rFonts w:cs="Arial"/>
                <w:bCs/>
                <w:sz w:val="19"/>
                <w:szCs w:val="19"/>
              </w:rPr>
            </w:pPr>
            <w:r>
              <w:rPr>
                <w:rFonts w:cs="Arial"/>
                <w:bCs/>
                <w:sz w:val="19"/>
                <w:szCs w:val="19"/>
              </w:rPr>
              <w:t>Coffee 18.October - morning</w:t>
            </w:r>
          </w:p>
        </w:tc>
        <w:tc>
          <w:tcPr>
            <w:tcW w:w="1276"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w:t>
            </w:r>
          </w:p>
        </w:tc>
        <w:tc>
          <w:tcPr>
            <w:tcW w:w="1564" w:type="dxa"/>
            <w:vAlign w:val="center"/>
          </w:tcPr>
          <w:p w:rsidR="00F54153" w:rsidRPr="00833FC9" w:rsidRDefault="00F54153" w:rsidP="00AA2107">
            <w:pPr>
              <w:tabs>
                <w:tab w:val="left" w:pos="1320"/>
              </w:tabs>
              <w:rPr>
                <w:rFonts w:cs="Arial"/>
                <w:bCs/>
                <w:sz w:val="19"/>
                <w:szCs w:val="19"/>
              </w:rPr>
            </w:pPr>
            <w:r>
              <w:rPr>
                <w:rFonts w:cs="Arial"/>
                <w:bCs/>
                <w:sz w:val="19"/>
                <w:szCs w:val="19"/>
              </w:rPr>
              <w:t>42.0</w:t>
            </w:r>
          </w:p>
        </w:tc>
        <w:tc>
          <w:tcPr>
            <w:tcW w:w="1554" w:type="dxa"/>
            <w:vAlign w:val="center"/>
          </w:tcPr>
          <w:p w:rsidR="00F54153" w:rsidRPr="00833FC9" w:rsidRDefault="00F54153" w:rsidP="00AA2107">
            <w:pPr>
              <w:tabs>
                <w:tab w:val="right" w:pos="1743"/>
              </w:tabs>
              <w:rPr>
                <w:rFonts w:cs="Arial"/>
                <w:bCs/>
                <w:sz w:val="19"/>
                <w:szCs w:val="19"/>
              </w:rPr>
            </w:pPr>
            <w:r>
              <w:rPr>
                <w:rFonts w:cs="Arial"/>
                <w:bCs/>
                <w:sz w:val="19"/>
                <w:szCs w:val="19"/>
              </w:rPr>
              <w:t>4.30</w:t>
            </w:r>
          </w:p>
        </w:tc>
        <w:tc>
          <w:tcPr>
            <w:tcW w:w="1593" w:type="dxa"/>
            <w:vAlign w:val="center"/>
          </w:tcPr>
          <w:p w:rsidR="00F54153" w:rsidRPr="00833FC9" w:rsidRDefault="00F54153" w:rsidP="00D94525">
            <w:pPr>
              <w:tabs>
                <w:tab w:val="right" w:pos="1743"/>
              </w:tabs>
              <w:rPr>
                <w:rFonts w:cs="Arial"/>
                <w:bCs/>
                <w:sz w:val="19"/>
                <w:szCs w:val="19"/>
              </w:rPr>
            </w:pPr>
            <w:r w:rsidRPr="00635B09">
              <w:rPr>
                <w:rFonts w:cs="Arial"/>
                <w:bCs/>
                <w:sz w:val="19"/>
                <w:szCs w:val="19"/>
              </w:rPr>
              <w:t>180.60</w:t>
            </w:r>
          </w:p>
        </w:tc>
      </w:tr>
      <w:tr w:rsidR="00F54153" w:rsidRPr="00833FC9" w:rsidTr="00AA2107">
        <w:trPr>
          <w:trHeight w:val="425"/>
        </w:trPr>
        <w:tc>
          <w:tcPr>
            <w:tcW w:w="2093" w:type="dxa"/>
            <w:vAlign w:val="center"/>
          </w:tcPr>
          <w:p w:rsidR="00F54153" w:rsidRPr="00833FC9" w:rsidRDefault="00F54153" w:rsidP="00AA2107">
            <w:pPr>
              <w:tabs>
                <w:tab w:val="left" w:pos="1320"/>
              </w:tabs>
              <w:rPr>
                <w:rFonts w:cs="Arial"/>
                <w:bCs/>
                <w:sz w:val="19"/>
                <w:szCs w:val="19"/>
              </w:rPr>
            </w:pPr>
            <w:r>
              <w:rPr>
                <w:rFonts w:cs="Arial"/>
                <w:bCs/>
                <w:sz w:val="19"/>
                <w:szCs w:val="19"/>
              </w:rPr>
              <w:t>Lunch 17.October</w:t>
            </w:r>
          </w:p>
        </w:tc>
        <w:tc>
          <w:tcPr>
            <w:tcW w:w="1276"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w:t>
            </w:r>
          </w:p>
        </w:tc>
        <w:tc>
          <w:tcPr>
            <w:tcW w:w="1564" w:type="dxa"/>
            <w:vAlign w:val="center"/>
          </w:tcPr>
          <w:p w:rsidR="00F54153" w:rsidRPr="00833FC9" w:rsidRDefault="00F54153" w:rsidP="00AA2107">
            <w:pPr>
              <w:tabs>
                <w:tab w:val="left" w:pos="1320"/>
              </w:tabs>
              <w:rPr>
                <w:rFonts w:cs="Arial"/>
                <w:bCs/>
                <w:sz w:val="19"/>
                <w:szCs w:val="19"/>
              </w:rPr>
            </w:pPr>
            <w:r>
              <w:rPr>
                <w:rFonts w:cs="Arial"/>
                <w:bCs/>
                <w:sz w:val="19"/>
                <w:szCs w:val="19"/>
              </w:rPr>
              <w:t>40.0</w:t>
            </w:r>
          </w:p>
        </w:tc>
        <w:tc>
          <w:tcPr>
            <w:tcW w:w="1554" w:type="dxa"/>
            <w:vAlign w:val="center"/>
          </w:tcPr>
          <w:p w:rsidR="00F54153" w:rsidRPr="00833FC9" w:rsidRDefault="00F54153" w:rsidP="00AA2107">
            <w:pPr>
              <w:tabs>
                <w:tab w:val="right" w:pos="1743"/>
              </w:tabs>
              <w:rPr>
                <w:rFonts w:cs="Arial"/>
                <w:bCs/>
                <w:sz w:val="19"/>
                <w:szCs w:val="19"/>
              </w:rPr>
            </w:pPr>
            <w:r>
              <w:rPr>
                <w:rFonts w:cs="Arial"/>
                <w:bCs/>
                <w:sz w:val="19"/>
                <w:szCs w:val="19"/>
              </w:rPr>
              <w:t>12.00</w:t>
            </w:r>
          </w:p>
        </w:tc>
        <w:tc>
          <w:tcPr>
            <w:tcW w:w="1593" w:type="dxa"/>
            <w:vAlign w:val="center"/>
          </w:tcPr>
          <w:p w:rsidR="00F54153" w:rsidRPr="00833FC9" w:rsidRDefault="00F54153" w:rsidP="00D94525">
            <w:pPr>
              <w:tabs>
                <w:tab w:val="right" w:pos="1743"/>
              </w:tabs>
              <w:rPr>
                <w:rFonts w:cs="Arial"/>
                <w:bCs/>
                <w:sz w:val="19"/>
                <w:szCs w:val="19"/>
              </w:rPr>
            </w:pPr>
            <w:r w:rsidRPr="00635B09">
              <w:rPr>
                <w:rFonts w:cs="Arial"/>
                <w:bCs/>
                <w:sz w:val="19"/>
                <w:szCs w:val="19"/>
              </w:rPr>
              <w:t>480.00</w:t>
            </w:r>
          </w:p>
        </w:tc>
      </w:tr>
      <w:tr w:rsidR="00F54153" w:rsidRPr="00833FC9" w:rsidTr="00AA2107">
        <w:trPr>
          <w:trHeight w:val="425"/>
        </w:trPr>
        <w:tc>
          <w:tcPr>
            <w:tcW w:w="2093" w:type="dxa"/>
            <w:vAlign w:val="center"/>
          </w:tcPr>
          <w:p w:rsidR="00F54153" w:rsidRPr="00833FC9" w:rsidRDefault="00F54153" w:rsidP="00AA2107">
            <w:pPr>
              <w:tabs>
                <w:tab w:val="left" w:pos="1320"/>
              </w:tabs>
              <w:rPr>
                <w:rFonts w:cs="Arial"/>
                <w:bCs/>
                <w:sz w:val="19"/>
                <w:szCs w:val="19"/>
              </w:rPr>
            </w:pPr>
            <w:r>
              <w:rPr>
                <w:rFonts w:cs="Arial"/>
                <w:bCs/>
                <w:sz w:val="19"/>
                <w:szCs w:val="19"/>
              </w:rPr>
              <w:t>Water 17/18.October</w:t>
            </w:r>
          </w:p>
        </w:tc>
        <w:tc>
          <w:tcPr>
            <w:tcW w:w="1276"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w:t>
            </w:r>
          </w:p>
        </w:tc>
        <w:tc>
          <w:tcPr>
            <w:tcW w:w="1564" w:type="dxa"/>
            <w:vAlign w:val="center"/>
          </w:tcPr>
          <w:p w:rsidR="00F54153" w:rsidRPr="00833FC9" w:rsidRDefault="00F54153" w:rsidP="00AA2107">
            <w:pPr>
              <w:tabs>
                <w:tab w:val="left" w:pos="1320"/>
              </w:tabs>
              <w:rPr>
                <w:rFonts w:cs="Arial"/>
                <w:bCs/>
                <w:sz w:val="19"/>
                <w:szCs w:val="19"/>
              </w:rPr>
            </w:pPr>
            <w:r>
              <w:rPr>
                <w:rFonts w:cs="Arial"/>
                <w:bCs/>
                <w:sz w:val="19"/>
                <w:szCs w:val="19"/>
              </w:rPr>
              <w:t>42.0</w:t>
            </w:r>
          </w:p>
        </w:tc>
        <w:tc>
          <w:tcPr>
            <w:tcW w:w="1554" w:type="dxa"/>
            <w:vAlign w:val="center"/>
          </w:tcPr>
          <w:p w:rsidR="00F54153" w:rsidRPr="00833FC9" w:rsidRDefault="00F54153" w:rsidP="00AA2107">
            <w:pPr>
              <w:tabs>
                <w:tab w:val="right" w:pos="1743"/>
              </w:tabs>
              <w:rPr>
                <w:rFonts w:cs="Arial"/>
                <w:bCs/>
                <w:sz w:val="19"/>
                <w:szCs w:val="19"/>
              </w:rPr>
            </w:pPr>
            <w:r>
              <w:rPr>
                <w:rFonts w:cs="Arial"/>
                <w:bCs/>
                <w:sz w:val="19"/>
                <w:szCs w:val="19"/>
              </w:rPr>
              <w:t>2.00</w:t>
            </w:r>
          </w:p>
        </w:tc>
        <w:tc>
          <w:tcPr>
            <w:tcW w:w="1593" w:type="dxa"/>
            <w:vAlign w:val="center"/>
          </w:tcPr>
          <w:p w:rsidR="00F54153" w:rsidRPr="00833FC9" w:rsidRDefault="00F54153" w:rsidP="00D94525">
            <w:pPr>
              <w:tabs>
                <w:tab w:val="right" w:pos="1743"/>
              </w:tabs>
              <w:rPr>
                <w:rFonts w:cs="Arial"/>
                <w:bCs/>
                <w:sz w:val="19"/>
                <w:szCs w:val="19"/>
              </w:rPr>
            </w:pPr>
            <w:r w:rsidRPr="00635B09">
              <w:rPr>
                <w:rFonts w:cs="Arial"/>
                <w:bCs/>
                <w:sz w:val="19"/>
                <w:szCs w:val="19"/>
              </w:rPr>
              <w:t>168.00</w:t>
            </w:r>
          </w:p>
        </w:tc>
      </w:tr>
      <w:tr w:rsidR="00F54153" w:rsidRPr="00833FC9" w:rsidTr="00E579B6">
        <w:trPr>
          <w:trHeight w:val="425"/>
        </w:trPr>
        <w:tc>
          <w:tcPr>
            <w:tcW w:w="2093" w:type="dxa"/>
            <w:vAlign w:val="center"/>
          </w:tcPr>
          <w:p w:rsidR="00F54153" w:rsidRPr="00833FC9" w:rsidRDefault="00F54153" w:rsidP="006666BF">
            <w:pPr>
              <w:tabs>
                <w:tab w:val="left" w:pos="1320"/>
              </w:tabs>
              <w:rPr>
                <w:rFonts w:cs="Arial"/>
                <w:b/>
                <w:bCs/>
                <w:sz w:val="19"/>
                <w:szCs w:val="19"/>
              </w:rPr>
            </w:pPr>
            <w:r w:rsidRPr="00833FC9">
              <w:rPr>
                <w:rFonts w:cs="Arial"/>
                <w:b/>
                <w:noProof/>
                <w:sz w:val="19"/>
                <w:szCs w:val="19"/>
              </w:rPr>
              <w:t>Total</w:t>
            </w:r>
          </w:p>
        </w:tc>
        <w:tc>
          <w:tcPr>
            <w:tcW w:w="1276" w:type="dxa"/>
            <w:vAlign w:val="center"/>
          </w:tcPr>
          <w:p w:rsidR="00F54153" w:rsidRPr="00833FC9" w:rsidRDefault="00F54153" w:rsidP="006666BF">
            <w:pPr>
              <w:tabs>
                <w:tab w:val="left" w:pos="1320"/>
              </w:tabs>
              <w:rPr>
                <w:rFonts w:cs="Arial"/>
                <w:b/>
                <w:bCs/>
                <w:sz w:val="19"/>
                <w:szCs w:val="19"/>
              </w:rPr>
            </w:pPr>
          </w:p>
        </w:tc>
        <w:tc>
          <w:tcPr>
            <w:tcW w:w="1559" w:type="dxa"/>
            <w:vAlign w:val="center"/>
          </w:tcPr>
          <w:p w:rsidR="00F54153" w:rsidRPr="00833FC9" w:rsidRDefault="00F54153" w:rsidP="006666BF">
            <w:pPr>
              <w:tabs>
                <w:tab w:val="left" w:pos="1320"/>
              </w:tabs>
              <w:rPr>
                <w:rFonts w:cs="Arial"/>
                <w:b/>
                <w:bCs/>
                <w:sz w:val="19"/>
                <w:szCs w:val="19"/>
              </w:rPr>
            </w:pPr>
          </w:p>
        </w:tc>
        <w:tc>
          <w:tcPr>
            <w:tcW w:w="1564" w:type="dxa"/>
            <w:vAlign w:val="center"/>
          </w:tcPr>
          <w:p w:rsidR="00F54153" w:rsidRPr="00833FC9" w:rsidRDefault="00F54153" w:rsidP="006666BF">
            <w:pPr>
              <w:tabs>
                <w:tab w:val="left" w:pos="1320"/>
              </w:tabs>
              <w:rPr>
                <w:rFonts w:cs="Arial"/>
                <w:b/>
                <w:bCs/>
                <w:sz w:val="19"/>
                <w:szCs w:val="19"/>
              </w:rPr>
            </w:pPr>
          </w:p>
        </w:tc>
        <w:tc>
          <w:tcPr>
            <w:tcW w:w="1554" w:type="dxa"/>
            <w:vAlign w:val="center"/>
          </w:tcPr>
          <w:p w:rsidR="00F54153" w:rsidRPr="00833FC9" w:rsidRDefault="00F54153" w:rsidP="006666BF">
            <w:pPr>
              <w:tabs>
                <w:tab w:val="right" w:pos="1743"/>
              </w:tabs>
              <w:rPr>
                <w:rFonts w:cs="Arial"/>
                <w:b/>
                <w:bCs/>
                <w:sz w:val="19"/>
                <w:szCs w:val="19"/>
              </w:rPr>
            </w:pPr>
          </w:p>
        </w:tc>
        <w:tc>
          <w:tcPr>
            <w:tcW w:w="1593" w:type="dxa"/>
            <w:vAlign w:val="center"/>
          </w:tcPr>
          <w:p w:rsidR="00F54153" w:rsidRPr="00833FC9" w:rsidRDefault="00F54153" w:rsidP="006666BF">
            <w:pPr>
              <w:tabs>
                <w:tab w:val="right" w:pos="1743"/>
              </w:tabs>
              <w:rPr>
                <w:rFonts w:cs="Arial"/>
                <w:b/>
                <w:bCs/>
                <w:sz w:val="19"/>
                <w:szCs w:val="19"/>
              </w:rPr>
            </w:pPr>
            <w:r>
              <w:rPr>
                <w:rFonts w:cs="Arial"/>
                <w:b/>
                <w:bCs/>
                <w:sz w:val="19"/>
                <w:szCs w:val="19"/>
              </w:rPr>
              <w:t>1,181.20</w:t>
            </w:r>
          </w:p>
        </w:tc>
      </w:tr>
    </w:tbl>
    <w:p w:rsidR="00F54153" w:rsidRPr="00833FC9" w:rsidRDefault="00F54153" w:rsidP="005941E4">
      <w:pPr>
        <w:tabs>
          <w:tab w:val="left" w:pos="1320"/>
        </w:tabs>
        <w:rPr>
          <w:rFonts w:cs="Arial"/>
          <w:b/>
          <w:bCs/>
          <w:iCs/>
          <w:sz w:val="30"/>
          <w:szCs w:val="30"/>
          <w:u w:val="single"/>
        </w:rPr>
      </w:pPr>
    </w:p>
    <w:p w:rsidR="00F54153" w:rsidRPr="00833FC9" w:rsidRDefault="00F54153" w:rsidP="00E621C4">
      <w:pPr>
        <w:tabs>
          <w:tab w:val="left" w:pos="1320"/>
        </w:tabs>
        <w:rPr>
          <w:rFonts w:cs="Arial"/>
          <w:b/>
          <w:bCs/>
          <w:iCs/>
          <w:sz w:val="19"/>
          <w:szCs w:val="19"/>
          <w:u w:val="single"/>
        </w:rPr>
      </w:pPr>
      <w:r w:rsidRPr="00833FC9">
        <w:rPr>
          <w:rFonts w:cs="Arial"/>
          <w:b/>
          <w:bCs/>
          <w:iCs/>
          <w:sz w:val="19"/>
          <w:szCs w:val="19"/>
          <w:u w:val="single"/>
        </w:rPr>
        <w:t>Event Room, Technical Equipment and Assistance</w:t>
      </w:r>
    </w:p>
    <w:p w:rsidR="00F54153" w:rsidRPr="00833FC9" w:rsidRDefault="00F54153" w:rsidP="00E621C4">
      <w:pPr>
        <w:tabs>
          <w:tab w:val="left" w:pos="1320"/>
        </w:tabs>
        <w:jc w:val="both"/>
        <w:rPr>
          <w:rFonts w:cs="Arial"/>
          <w:b/>
          <w:bCs/>
          <w:i/>
          <w:iCs/>
          <w:sz w:val="10"/>
          <w:szCs w:val="10"/>
        </w:rPr>
      </w:pPr>
    </w:p>
    <w:tbl>
      <w:tblPr>
        <w:tblpPr w:leftFromText="180" w:rightFromText="180" w:vertAnchor="text" w:horzAnchor="margin" w:tblpX="10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1559"/>
        <w:gridCol w:w="1559"/>
        <w:gridCol w:w="1559"/>
        <w:gridCol w:w="1593"/>
      </w:tblGrid>
      <w:tr w:rsidR="00F54153" w:rsidRPr="00833FC9" w:rsidTr="00822321">
        <w:trPr>
          <w:trHeight w:val="415"/>
        </w:trPr>
        <w:tc>
          <w:tcPr>
            <w:tcW w:w="3369"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Description</w:t>
            </w:r>
          </w:p>
        </w:tc>
        <w:tc>
          <w:tcPr>
            <w:tcW w:w="1559" w:type="dxa"/>
            <w:shd w:val="clear" w:color="auto" w:fill="D9D9D9"/>
            <w:vAlign w:val="center"/>
          </w:tcPr>
          <w:p w:rsidR="00F54153" w:rsidRPr="00833FC9" w:rsidRDefault="00F54153" w:rsidP="006B7358">
            <w:pPr>
              <w:tabs>
                <w:tab w:val="left" w:pos="1320"/>
              </w:tabs>
              <w:rPr>
                <w:rFonts w:cs="Arial"/>
                <w:b/>
                <w:bCs/>
                <w:sz w:val="19"/>
                <w:szCs w:val="19"/>
              </w:rPr>
            </w:pPr>
            <w:r>
              <w:rPr>
                <w:rFonts w:cs="Arial"/>
                <w:b/>
                <w:bCs/>
                <w:sz w:val="19"/>
                <w:szCs w:val="19"/>
              </w:rPr>
              <w:t>N</w:t>
            </w:r>
            <w:r w:rsidRPr="00833FC9">
              <w:rPr>
                <w:rFonts w:cs="Arial"/>
                <w:b/>
                <w:bCs/>
                <w:sz w:val="19"/>
                <w:szCs w:val="19"/>
              </w:rPr>
              <w:t xml:space="preserve"> of Days</w:t>
            </w:r>
          </w:p>
        </w:tc>
        <w:tc>
          <w:tcPr>
            <w:tcW w:w="1559"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Quantity</w:t>
            </w:r>
          </w:p>
        </w:tc>
        <w:tc>
          <w:tcPr>
            <w:tcW w:w="1559"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Unit Cost</w:t>
            </w:r>
          </w:p>
        </w:tc>
        <w:tc>
          <w:tcPr>
            <w:tcW w:w="1593" w:type="dxa"/>
            <w:shd w:val="clear" w:color="auto" w:fill="D9D9D9"/>
            <w:vAlign w:val="center"/>
          </w:tcPr>
          <w:p w:rsidR="00F54153" w:rsidRPr="00833FC9" w:rsidRDefault="00F54153" w:rsidP="006B7358">
            <w:pPr>
              <w:tabs>
                <w:tab w:val="left" w:pos="1320"/>
              </w:tabs>
              <w:rPr>
                <w:rFonts w:cs="Arial"/>
                <w:b/>
                <w:bCs/>
                <w:sz w:val="19"/>
                <w:szCs w:val="19"/>
              </w:rPr>
            </w:pPr>
            <w:r w:rsidRPr="00833FC9">
              <w:rPr>
                <w:rFonts w:cs="Arial"/>
                <w:b/>
                <w:bCs/>
                <w:sz w:val="19"/>
                <w:szCs w:val="19"/>
              </w:rPr>
              <w:t>Total Cost</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Computer (additional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30.00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60.00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Computer (main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30.00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60.00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Conference room (additional room - Anastasia)</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50.00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100.00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Conference room (main room - Victoria)</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200.00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Fixed micro (additional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40.00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Fixed micro (main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4.0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80.00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Flipchart (additional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Flipchart (main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Head phones</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37.0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3.50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259.00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Internet connection (additional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Internet connection (main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Interpretation booth (additional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60.00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120.00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Interpretation booth (main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60.00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120.00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LCD projector (additional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LCD projector (main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Screen (additional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Screen (main room - free of charge)</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Sound System (additional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80.00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160.00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Sound System (main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80.00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160.00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Technician</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60.00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120.00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Wireless micro (additional room)</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15.00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60.00</w:t>
            </w:r>
          </w:p>
        </w:tc>
      </w:tr>
      <w:tr w:rsidR="00F54153" w:rsidRPr="00833FC9" w:rsidTr="00AA2107">
        <w:trPr>
          <w:trHeight w:val="425"/>
        </w:trPr>
        <w:tc>
          <w:tcPr>
            <w:tcW w:w="3369" w:type="dxa"/>
            <w:vAlign w:val="center"/>
          </w:tcPr>
          <w:p w:rsidR="00F54153" w:rsidRPr="00833FC9" w:rsidRDefault="00F54153" w:rsidP="00AA2107">
            <w:pPr>
              <w:tabs>
                <w:tab w:val="left" w:pos="1320"/>
              </w:tabs>
              <w:rPr>
                <w:rFonts w:cs="Arial"/>
                <w:bCs/>
                <w:sz w:val="19"/>
                <w:szCs w:val="19"/>
              </w:rPr>
            </w:pPr>
            <w:r>
              <w:rPr>
                <w:rFonts w:cs="Arial"/>
                <w:bCs/>
                <w:sz w:val="19"/>
                <w:szCs w:val="19"/>
              </w:rPr>
              <w:t>Wireless micro (main room )</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2.0</w:t>
            </w:r>
          </w:p>
        </w:tc>
        <w:tc>
          <w:tcPr>
            <w:tcW w:w="1559" w:type="dxa"/>
            <w:vAlign w:val="center"/>
          </w:tcPr>
          <w:p w:rsidR="00F54153" w:rsidRPr="00833FC9" w:rsidRDefault="00F54153" w:rsidP="00AA2107">
            <w:pPr>
              <w:tabs>
                <w:tab w:val="left" w:pos="1320"/>
              </w:tabs>
              <w:rPr>
                <w:rFonts w:cs="Arial"/>
                <w:bCs/>
                <w:sz w:val="19"/>
                <w:szCs w:val="19"/>
              </w:rPr>
            </w:pPr>
            <w:r>
              <w:rPr>
                <w:rFonts w:cs="Arial"/>
                <w:bCs/>
                <w:sz w:val="19"/>
                <w:szCs w:val="19"/>
              </w:rPr>
              <w:t>15.00</w:t>
            </w:r>
          </w:p>
        </w:tc>
        <w:tc>
          <w:tcPr>
            <w:tcW w:w="1593" w:type="dxa"/>
            <w:vAlign w:val="center"/>
          </w:tcPr>
          <w:p w:rsidR="00F54153" w:rsidRPr="00833FC9" w:rsidRDefault="00F54153" w:rsidP="00AA2107">
            <w:pPr>
              <w:tabs>
                <w:tab w:val="right" w:pos="1743"/>
              </w:tabs>
              <w:rPr>
                <w:rFonts w:cs="Arial"/>
                <w:bCs/>
                <w:sz w:val="19"/>
                <w:szCs w:val="19"/>
              </w:rPr>
            </w:pPr>
            <w:r>
              <w:rPr>
                <w:rFonts w:cs="Arial"/>
                <w:bCs/>
                <w:sz w:val="19"/>
                <w:szCs w:val="19"/>
              </w:rPr>
              <w:t>60.00</w:t>
            </w:r>
          </w:p>
        </w:tc>
      </w:tr>
      <w:tr w:rsidR="00F54153" w:rsidRPr="00833FC9" w:rsidTr="00E621C4">
        <w:trPr>
          <w:trHeight w:val="425"/>
        </w:trPr>
        <w:tc>
          <w:tcPr>
            <w:tcW w:w="3369" w:type="dxa"/>
            <w:vAlign w:val="center"/>
          </w:tcPr>
          <w:p w:rsidR="00F54153" w:rsidRPr="00833FC9" w:rsidRDefault="00F54153" w:rsidP="00E621C4">
            <w:pPr>
              <w:tabs>
                <w:tab w:val="left" w:pos="1320"/>
              </w:tabs>
              <w:rPr>
                <w:rFonts w:cs="Arial"/>
                <w:b/>
                <w:bCs/>
                <w:sz w:val="19"/>
                <w:szCs w:val="19"/>
              </w:rPr>
            </w:pPr>
            <w:r w:rsidRPr="00833FC9">
              <w:rPr>
                <w:rFonts w:cs="Arial"/>
                <w:b/>
                <w:noProof/>
                <w:sz w:val="19"/>
                <w:szCs w:val="19"/>
              </w:rPr>
              <w:t>Total</w:t>
            </w:r>
          </w:p>
        </w:tc>
        <w:tc>
          <w:tcPr>
            <w:tcW w:w="1559" w:type="dxa"/>
            <w:vAlign w:val="center"/>
          </w:tcPr>
          <w:p w:rsidR="00F54153" w:rsidRPr="00833FC9" w:rsidRDefault="00F54153" w:rsidP="00E621C4">
            <w:pPr>
              <w:tabs>
                <w:tab w:val="left" w:pos="1320"/>
              </w:tabs>
              <w:rPr>
                <w:rFonts w:cs="Arial"/>
                <w:b/>
                <w:bCs/>
                <w:sz w:val="19"/>
                <w:szCs w:val="19"/>
              </w:rPr>
            </w:pPr>
          </w:p>
        </w:tc>
        <w:tc>
          <w:tcPr>
            <w:tcW w:w="1559" w:type="dxa"/>
            <w:vAlign w:val="center"/>
          </w:tcPr>
          <w:p w:rsidR="00F54153" w:rsidRPr="00833FC9" w:rsidRDefault="00F54153" w:rsidP="00E621C4">
            <w:pPr>
              <w:tabs>
                <w:tab w:val="left" w:pos="1320"/>
              </w:tabs>
              <w:rPr>
                <w:rFonts w:cs="Arial"/>
                <w:b/>
                <w:bCs/>
                <w:sz w:val="19"/>
                <w:szCs w:val="19"/>
              </w:rPr>
            </w:pPr>
          </w:p>
        </w:tc>
        <w:tc>
          <w:tcPr>
            <w:tcW w:w="1559" w:type="dxa"/>
            <w:vAlign w:val="center"/>
          </w:tcPr>
          <w:p w:rsidR="00F54153" w:rsidRPr="00833FC9" w:rsidRDefault="00F54153" w:rsidP="00E621C4">
            <w:pPr>
              <w:tabs>
                <w:tab w:val="left" w:pos="1320"/>
              </w:tabs>
              <w:rPr>
                <w:rFonts w:cs="Arial"/>
                <w:b/>
                <w:bCs/>
                <w:sz w:val="19"/>
                <w:szCs w:val="19"/>
              </w:rPr>
            </w:pPr>
          </w:p>
        </w:tc>
        <w:tc>
          <w:tcPr>
            <w:tcW w:w="1593" w:type="dxa"/>
            <w:vAlign w:val="center"/>
          </w:tcPr>
          <w:p w:rsidR="00F54153" w:rsidRPr="00833FC9" w:rsidRDefault="00F54153" w:rsidP="00E621C4">
            <w:pPr>
              <w:tabs>
                <w:tab w:val="right" w:pos="1743"/>
              </w:tabs>
              <w:rPr>
                <w:rFonts w:cs="Arial"/>
                <w:b/>
                <w:bCs/>
                <w:sz w:val="19"/>
                <w:szCs w:val="19"/>
              </w:rPr>
            </w:pPr>
            <w:r>
              <w:rPr>
                <w:rFonts w:cs="Arial"/>
                <w:b/>
                <w:bCs/>
                <w:sz w:val="19"/>
                <w:szCs w:val="19"/>
              </w:rPr>
              <w:t>1,599.00</w:t>
            </w:r>
          </w:p>
        </w:tc>
      </w:tr>
    </w:tbl>
    <w:p w:rsidR="00F54153" w:rsidRPr="00833FC9" w:rsidRDefault="00F54153" w:rsidP="005941E4">
      <w:pPr>
        <w:tabs>
          <w:tab w:val="left" w:pos="1320"/>
        </w:tabs>
        <w:rPr>
          <w:rFonts w:cs="Arial"/>
          <w:b/>
          <w:bCs/>
          <w:iCs/>
          <w:sz w:val="30"/>
          <w:szCs w:val="30"/>
          <w:u w:val="single"/>
        </w:rPr>
      </w:pPr>
    </w:p>
    <w:p w:rsidR="00F54153" w:rsidRPr="00833FC9" w:rsidRDefault="00F54153" w:rsidP="00117248">
      <w:pPr>
        <w:tabs>
          <w:tab w:val="left" w:pos="1320"/>
        </w:tabs>
        <w:rPr>
          <w:rFonts w:cs="Arial"/>
          <w:b/>
          <w:bCs/>
          <w:iCs/>
          <w:sz w:val="19"/>
          <w:szCs w:val="19"/>
          <w:u w:val="single"/>
        </w:rPr>
      </w:pPr>
      <w:r w:rsidRPr="00833FC9">
        <w:rPr>
          <w:rFonts w:cs="Arial"/>
          <w:b/>
          <w:bCs/>
          <w:iCs/>
          <w:sz w:val="19"/>
          <w:szCs w:val="19"/>
          <w:u w:val="single"/>
        </w:rPr>
        <w:t>Other</w:t>
      </w:r>
    </w:p>
    <w:p w:rsidR="00F54153" w:rsidRPr="00833FC9" w:rsidRDefault="00F54153" w:rsidP="00117248">
      <w:pPr>
        <w:tabs>
          <w:tab w:val="left" w:pos="1320"/>
        </w:tabs>
        <w:rPr>
          <w:rFonts w:cs="Arial"/>
          <w:b/>
          <w:bCs/>
          <w:iCs/>
          <w:sz w:val="10"/>
          <w:szCs w:val="10"/>
          <w:u w:val="single"/>
        </w:rPr>
      </w:pPr>
    </w:p>
    <w:p w:rsidR="00F54153" w:rsidRPr="00833FC9" w:rsidRDefault="00F54153" w:rsidP="007227F6">
      <w:pPr>
        <w:tabs>
          <w:tab w:val="left" w:pos="1320"/>
          <w:tab w:val="left" w:pos="6237"/>
        </w:tabs>
        <w:spacing w:before="120"/>
        <w:rPr>
          <w:rFonts w:cs="Arial"/>
          <w:sz w:val="18"/>
          <w:szCs w:val="18"/>
        </w:rPr>
      </w:pPr>
      <w:r w:rsidRPr="00833FC9">
        <w:rPr>
          <w:rFonts w:cs="Arial"/>
          <w:sz w:val="18"/>
          <w:szCs w:val="18"/>
          <w:u w:val="single"/>
        </w:rPr>
        <w:lastRenderedPageBreak/>
        <w:t>The following conditions need to form a fixed part of your invoice or pro-forma invoice</w:t>
      </w:r>
      <w:r w:rsidRPr="00833FC9">
        <w:rPr>
          <w:rFonts w:cs="Arial"/>
          <w:sz w:val="18"/>
          <w:szCs w:val="18"/>
        </w:rPr>
        <w:t>:</w:t>
      </w:r>
    </w:p>
    <w:p w:rsidR="00F54153" w:rsidRPr="00B3115A" w:rsidRDefault="00F54153" w:rsidP="007227F6">
      <w:pPr>
        <w:tabs>
          <w:tab w:val="left" w:pos="1320"/>
          <w:tab w:val="left" w:pos="6237"/>
        </w:tabs>
        <w:spacing w:before="120"/>
        <w:rPr>
          <w:rFonts w:cs="Arial"/>
          <w:sz w:val="12"/>
          <w:szCs w:val="12"/>
        </w:rPr>
      </w:pPr>
    </w:p>
    <w:p w:rsidR="00F54153" w:rsidRPr="00833FC9" w:rsidRDefault="00F54153" w:rsidP="00E45D1B">
      <w:pPr>
        <w:pStyle w:val="ListParagraph"/>
        <w:numPr>
          <w:ilvl w:val="0"/>
          <w:numId w:val="2"/>
        </w:numPr>
        <w:tabs>
          <w:tab w:val="left" w:pos="1320"/>
          <w:tab w:val="left" w:pos="6237"/>
        </w:tabs>
        <w:jc w:val="both"/>
        <w:rPr>
          <w:rFonts w:cs="Arial"/>
          <w:sz w:val="18"/>
          <w:szCs w:val="18"/>
        </w:rPr>
      </w:pPr>
      <w:r w:rsidRPr="00833FC9">
        <w:rPr>
          <w:rFonts w:cs="Arial"/>
          <w:sz w:val="18"/>
          <w:szCs w:val="18"/>
        </w:rPr>
        <w:t>The language to be used is English.</w:t>
      </w:r>
    </w:p>
    <w:p w:rsidR="00F54153" w:rsidRPr="00833FC9" w:rsidRDefault="00F54153" w:rsidP="00B26ACD">
      <w:pPr>
        <w:pStyle w:val="ListParagraph"/>
        <w:tabs>
          <w:tab w:val="left" w:pos="1320"/>
          <w:tab w:val="left" w:pos="6237"/>
        </w:tabs>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Invoice and pro-forma invoice shall be in Euro. The rates expressed in a local currency shall be converted into Euro at the rate published by the European Commission (EC) on the Infor-Euro website</w:t>
      </w:r>
      <w:r w:rsidRPr="00833FC9">
        <w:rPr>
          <w:rStyle w:val="FootnoteReference"/>
          <w:rFonts w:cs="Arial"/>
          <w:sz w:val="18"/>
          <w:szCs w:val="18"/>
        </w:rPr>
        <w:footnoteReference w:id="1"/>
      </w:r>
      <w:r w:rsidRPr="00833FC9">
        <w:rPr>
          <w:rFonts w:cs="Arial"/>
          <w:sz w:val="18"/>
          <w:szCs w:val="18"/>
        </w:rPr>
        <w:t xml:space="preserve"> on the first working day of the month in which the request for option was sent out.</w:t>
      </w:r>
    </w:p>
    <w:p w:rsidR="00F54153" w:rsidRPr="00833FC9" w:rsidRDefault="00F54153" w:rsidP="00B26ACD">
      <w:pPr>
        <w:pStyle w:val="ListParagraph"/>
        <w:tabs>
          <w:tab w:val="left" w:pos="1320"/>
          <w:tab w:val="left" w:pos="6237"/>
        </w:tabs>
        <w:jc w:val="both"/>
        <w:rPr>
          <w:rFonts w:cs="Arial"/>
          <w:sz w:val="18"/>
          <w:szCs w:val="18"/>
        </w:rPr>
      </w:pPr>
    </w:p>
    <w:p w:rsidR="00F54153" w:rsidRPr="00833FC9" w:rsidRDefault="00E45D1B" w:rsidP="00E45D1B">
      <w:pPr>
        <w:pStyle w:val="ListParagraph"/>
        <w:numPr>
          <w:ilvl w:val="0"/>
          <w:numId w:val="2"/>
        </w:numPr>
        <w:tabs>
          <w:tab w:val="left" w:pos="1320"/>
          <w:tab w:val="left" w:pos="6237"/>
        </w:tabs>
        <w:jc w:val="both"/>
        <w:rPr>
          <w:rFonts w:cs="Arial"/>
          <w:sz w:val="18"/>
          <w:szCs w:val="18"/>
        </w:rPr>
      </w:pPr>
      <w:r w:rsidRPr="00E45D1B">
        <w:rPr>
          <w:rFonts w:cs="Arial"/>
          <w:sz w:val="18"/>
          <w:szCs w:val="18"/>
        </w:rPr>
        <w:t>IBF International Consulting is a private company with a valid VAT number for intra-community services (BE 0417 827 795) and therefore it is subjected to the VAT laws that apply in the country of the Service Provider, even though the Contracting Authority is acting on behalf of the European Commission</w:t>
      </w:r>
      <w:r w:rsidR="00F54153" w:rsidRPr="00833FC9">
        <w:rPr>
          <w:rFonts w:cs="Arial"/>
          <w:sz w:val="18"/>
          <w:szCs w:val="18"/>
        </w:rPr>
        <w:t>.</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According to your offer, the VAT percentage (%) and amount have to be shown separately on the invoice or pro-forma invoice (net price + VAT percentage and amount = gross/brut amount).</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No additional fees / charges (such as, amongst others, city tax or tourist tax) can be added to the rates specified in your offer, which are all-inclusive rates.</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The following information has to be shown on the invoice</w:t>
      </w:r>
      <w:r>
        <w:rPr>
          <w:rFonts w:cs="Arial"/>
          <w:sz w:val="18"/>
          <w:szCs w:val="18"/>
        </w:rPr>
        <w:t xml:space="preserve"> and pro-forma invoice</w:t>
      </w:r>
      <w:r w:rsidRPr="00833FC9">
        <w:rPr>
          <w:rFonts w:cs="Arial"/>
          <w:sz w:val="18"/>
          <w:szCs w:val="18"/>
        </w:rPr>
        <w:t>:</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Invoice issue date</w:t>
      </w: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Service provider</w:t>
      </w:r>
      <w:r>
        <w:rPr>
          <w:rFonts w:cs="Arial"/>
          <w:sz w:val="18"/>
          <w:szCs w:val="18"/>
        </w:rPr>
        <w:t>'</w:t>
      </w:r>
      <w:r w:rsidRPr="00833FC9">
        <w:rPr>
          <w:rFonts w:cs="Arial"/>
          <w:sz w:val="18"/>
          <w:szCs w:val="18"/>
        </w:rPr>
        <w:t>s full name, contact person, full registered address, phone an</w:t>
      </w:r>
      <w:r>
        <w:rPr>
          <w:rFonts w:cs="Arial"/>
          <w:sz w:val="18"/>
          <w:szCs w:val="18"/>
        </w:rPr>
        <w:t>d fax numbers, VAT number and</w:t>
      </w:r>
      <w:r w:rsidRPr="00833FC9">
        <w:rPr>
          <w:rFonts w:cs="Arial"/>
          <w:sz w:val="18"/>
          <w:szCs w:val="18"/>
        </w:rPr>
        <w:t xml:space="preserve"> registration number</w:t>
      </w: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Event reference (event ID, event name, event date, event location)</w:t>
      </w: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Services and/or items supplied</w:t>
      </w: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Complete bank references: name, full address, fax, phone, bank account number, IBAN code, SWIFT or BIC code</w:t>
      </w: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rPr>
        <w:t>VAT number of IBF (BE 0417 827 795)</w:t>
      </w:r>
    </w:p>
    <w:p w:rsidR="00F54153" w:rsidRPr="00833FC9" w:rsidRDefault="00F54153" w:rsidP="00B26ACD">
      <w:pPr>
        <w:pStyle w:val="ListParagraph"/>
        <w:tabs>
          <w:tab w:val="left" w:pos="1320"/>
          <w:tab w:val="left" w:pos="6237"/>
        </w:tabs>
        <w:ind w:left="1068"/>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The rooming list must be attached to the invoice.</w:t>
      </w:r>
    </w:p>
    <w:p w:rsidR="00F54153" w:rsidRPr="00833FC9" w:rsidRDefault="00F54153" w:rsidP="00B26ACD">
      <w:pPr>
        <w:pStyle w:val="ListParagraph"/>
        <w:tabs>
          <w:tab w:val="left" w:pos="1320"/>
          <w:tab w:val="left" w:pos="6237"/>
        </w:tabs>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The rates of services and/or items supplied should be detailed as follows:</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u w:val="single"/>
        </w:rPr>
        <w:t>Accommodation</w:t>
      </w:r>
      <w:r w:rsidRPr="00833FC9">
        <w:rPr>
          <w:rFonts w:cs="Arial"/>
          <w:sz w:val="18"/>
          <w:szCs w:val="18"/>
        </w:rPr>
        <w:t>: room rate per person per day including breakfast; all extra costs not included in this confirmation (e.g. phone, minibar etc.) are to be invoiced separately to the guest who incurred these costs and will not be paid by IBF.</w:t>
      </w:r>
    </w:p>
    <w:p w:rsidR="00F54153" w:rsidRPr="001B0984" w:rsidRDefault="00F54153" w:rsidP="00B26ACD">
      <w:pPr>
        <w:pStyle w:val="ListParagraph"/>
        <w:tabs>
          <w:tab w:val="left" w:pos="1320"/>
          <w:tab w:val="left" w:pos="6237"/>
        </w:tabs>
        <w:ind w:left="1068"/>
        <w:jc w:val="both"/>
        <w:rPr>
          <w:rFonts w:cs="Arial"/>
          <w:sz w:val="16"/>
          <w:szCs w:val="16"/>
        </w:rPr>
      </w:pP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u w:val="single"/>
        </w:rPr>
        <w:t>Catering</w:t>
      </w:r>
      <w:r w:rsidRPr="00833FC9">
        <w:rPr>
          <w:rFonts w:cs="Arial"/>
          <w:sz w:val="18"/>
          <w:szCs w:val="18"/>
        </w:rPr>
        <w:t xml:space="preserve">: detailed breakdown of service rates per person day. </w:t>
      </w:r>
    </w:p>
    <w:p w:rsidR="00F54153" w:rsidRPr="001B0984" w:rsidRDefault="00F54153" w:rsidP="00B26ACD">
      <w:pPr>
        <w:pStyle w:val="ListParagraph"/>
        <w:jc w:val="both"/>
        <w:rPr>
          <w:rFonts w:cs="Arial"/>
          <w:sz w:val="16"/>
          <w:szCs w:val="16"/>
        </w:rPr>
      </w:pPr>
    </w:p>
    <w:p w:rsidR="00F54153" w:rsidRPr="00833FC9" w:rsidRDefault="00F54153" w:rsidP="00B26ACD">
      <w:pPr>
        <w:pStyle w:val="ListParagraph"/>
        <w:numPr>
          <w:ilvl w:val="0"/>
          <w:numId w:val="5"/>
        </w:numPr>
        <w:tabs>
          <w:tab w:val="left" w:pos="1320"/>
          <w:tab w:val="left" w:pos="6237"/>
        </w:tabs>
        <w:jc w:val="both"/>
        <w:rPr>
          <w:rFonts w:cs="Arial"/>
          <w:sz w:val="18"/>
          <w:szCs w:val="18"/>
        </w:rPr>
      </w:pPr>
      <w:r w:rsidRPr="00833FC9">
        <w:rPr>
          <w:rFonts w:cs="Arial"/>
          <w:sz w:val="18"/>
          <w:szCs w:val="18"/>
          <w:u w:val="single"/>
        </w:rPr>
        <w:t>Event Room, Technical Equipment and Assistance</w:t>
      </w:r>
      <w:r w:rsidRPr="00833FC9">
        <w:rPr>
          <w:rFonts w:cs="Arial"/>
          <w:sz w:val="18"/>
          <w:szCs w:val="18"/>
        </w:rPr>
        <w:t xml:space="preserve">: detailed breakdown of service rates per unit per day. </w:t>
      </w:r>
    </w:p>
    <w:p w:rsidR="00F54153" w:rsidRPr="001B0984" w:rsidRDefault="00F54153" w:rsidP="00B26ACD">
      <w:pPr>
        <w:pStyle w:val="ListParagraph"/>
        <w:jc w:val="both"/>
        <w:rPr>
          <w:rFonts w:cs="Arial"/>
          <w:sz w:val="16"/>
          <w:szCs w:val="16"/>
        </w:rPr>
      </w:pPr>
    </w:p>
    <w:p w:rsidR="00F54153" w:rsidRDefault="00F54153" w:rsidP="00740F83">
      <w:pPr>
        <w:pStyle w:val="ListParagraph"/>
        <w:numPr>
          <w:ilvl w:val="0"/>
          <w:numId w:val="5"/>
        </w:numPr>
        <w:tabs>
          <w:tab w:val="left" w:pos="1320"/>
          <w:tab w:val="left" w:pos="6237"/>
        </w:tabs>
        <w:jc w:val="both"/>
        <w:rPr>
          <w:rFonts w:cs="Arial"/>
          <w:sz w:val="18"/>
          <w:szCs w:val="18"/>
        </w:rPr>
      </w:pPr>
      <w:r w:rsidRPr="00833FC9">
        <w:rPr>
          <w:rFonts w:cs="Arial"/>
          <w:sz w:val="18"/>
          <w:szCs w:val="18"/>
          <w:u w:val="single"/>
        </w:rPr>
        <w:t>Other</w:t>
      </w:r>
      <w:r w:rsidRPr="00833FC9">
        <w:rPr>
          <w:rFonts w:cs="Arial"/>
          <w:sz w:val="18"/>
          <w:szCs w:val="18"/>
        </w:rPr>
        <w:t>: detailed breakdown of service rates per unit per day; the provisional budget for phone, fax and copies is a maximum amount and your invoice has to be accompanied with a delivery proof of the quantities (delivery proof is a delivery statement signed by the chairman, local co-organiser or IBF);to invoice more than foreseen is only possible if you have received an additional order for the exceeding quantities/amounts from IBF in writing.</w:t>
      </w:r>
    </w:p>
    <w:p w:rsidR="00F54153" w:rsidRPr="001B0984" w:rsidRDefault="00F54153" w:rsidP="00740F83">
      <w:pPr>
        <w:pStyle w:val="ListParagraph"/>
        <w:tabs>
          <w:tab w:val="left" w:pos="1320"/>
          <w:tab w:val="left" w:pos="6237"/>
        </w:tabs>
        <w:ind w:left="1068"/>
        <w:jc w:val="both"/>
        <w:rPr>
          <w:rFonts w:cs="Arial"/>
          <w:sz w:val="16"/>
          <w:szCs w:val="16"/>
        </w:rPr>
      </w:pPr>
    </w:p>
    <w:p w:rsidR="00F54153" w:rsidRPr="00740F83" w:rsidRDefault="00F54153" w:rsidP="00B26ACD">
      <w:pPr>
        <w:pStyle w:val="ListParagraph"/>
        <w:numPr>
          <w:ilvl w:val="0"/>
          <w:numId w:val="5"/>
        </w:numPr>
        <w:tabs>
          <w:tab w:val="left" w:pos="1320"/>
          <w:tab w:val="left" w:pos="6237"/>
        </w:tabs>
        <w:jc w:val="both"/>
        <w:rPr>
          <w:rFonts w:cs="Arial"/>
          <w:sz w:val="18"/>
          <w:szCs w:val="18"/>
        </w:rPr>
      </w:pPr>
      <w:r w:rsidRPr="00740F83">
        <w:rPr>
          <w:rFonts w:cs="Arial"/>
          <w:sz w:val="18"/>
          <w:szCs w:val="18"/>
        </w:rPr>
        <w:t>Items without proof of utilisation will not be paid.</w:t>
      </w:r>
    </w:p>
    <w:p w:rsidR="00F54153" w:rsidRPr="00833FC9" w:rsidRDefault="00F54153" w:rsidP="00B26ACD">
      <w:pPr>
        <w:pStyle w:val="ListParagraph"/>
        <w:tabs>
          <w:tab w:val="left" w:pos="1320"/>
          <w:tab w:val="left" w:pos="6237"/>
        </w:tabs>
        <w:jc w:val="both"/>
        <w:rPr>
          <w:rFonts w:cs="Arial"/>
          <w:sz w:val="18"/>
          <w:szCs w:val="18"/>
        </w:rPr>
      </w:pPr>
    </w:p>
    <w:p w:rsidR="00F54153" w:rsidRPr="00740F83"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There are two options how to send the invoice, (a) within 72 hours from the conclusion of the event or (b) after the departure of the last guest (event attendant). The invoice needs to be sent as an original hard copy by post to the address below and secondly as an email attachment (PDF format) to the responsible event organiser at IBF:</w:t>
      </w:r>
    </w:p>
    <w:p w:rsidR="00F54153" w:rsidRPr="00833FC9" w:rsidRDefault="00F54153" w:rsidP="00B26ACD">
      <w:pPr>
        <w:jc w:val="both"/>
        <w:rPr>
          <w:rFonts w:cs="Arial"/>
          <w:sz w:val="18"/>
          <w:szCs w:val="18"/>
          <w:lang w:val="fr-BE"/>
        </w:rPr>
      </w:pPr>
      <w:r w:rsidRPr="00833FC9">
        <w:rPr>
          <w:rFonts w:cs="Arial"/>
          <w:sz w:val="18"/>
          <w:szCs w:val="18"/>
        </w:rPr>
        <w:tab/>
      </w:r>
      <w:r w:rsidRPr="00833FC9">
        <w:rPr>
          <w:rFonts w:cs="Arial"/>
          <w:sz w:val="18"/>
          <w:szCs w:val="18"/>
        </w:rPr>
        <w:tab/>
      </w:r>
      <w:r w:rsidRPr="00833FC9">
        <w:rPr>
          <w:rFonts w:cs="Arial"/>
          <w:sz w:val="18"/>
          <w:szCs w:val="18"/>
          <w:lang w:val="fr-BE"/>
        </w:rPr>
        <w:t>IBF International Consulting sa</w:t>
      </w:r>
    </w:p>
    <w:p w:rsidR="00F54153" w:rsidRPr="00833FC9" w:rsidRDefault="00F54153" w:rsidP="006B7358">
      <w:pPr>
        <w:spacing w:after="60"/>
        <w:ind w:left="709" w:firstLine="709"/>
        <w:jc w:val="both"/>
        <w:rPr>
          <w:rFonts w:cs="Arial"/>
          <w:sz w:val="18"/>
          <w:szCs w:val="18"/>
          <w:lang w:val="fr-BE"/>
        </w:rPr>
      </w:pPr>
      <w:r w:rsidRPr="00833FC9">
        <w:rPr>
          <w:rFonts w:cs="Arial"/>
          <w:sz w:val="18"/>
          <w:szCs w:val="18"/>
          <w:lang w:val="fr-BE"/>
        </w:rPr>
        <w:t xml:space="preserve">TAIEX </w:t>
      </w:r>
      <w:r>
        <w:rPr>
          <w:rFonts w:cs="Arial"/>
          <w:sz w:val="18"/>
          <w:szCs w:val="18"/>
          <w:lang w:val="fr-BE"/>
        </w:rPr>
        <w:t>Accounts Team</w:t>
      </w:r>
    </w:p>
    <w:p w:rsidR="00F54153" w:rsidRPr="00833FC9" w:rsidRDefault="00F54153" w:rsidP="00B26ACD">
      <w:pPr>
        <w:ind w:left="1416"/>
        <w:jc w:val="both"/>
        <w:rPr>
          <w:rFonts w:cs="Arial"/>
          <w:sz w:val="18"/>
          <w:szCs w:val="18"/>
          <w:lang w:val="fr-BE"/>
        </w:rPr>
      </w:pPr>
      <w:r w:rsidRPr="00833FC9">
        <w:rPr>
          <w:rFonts w:cs="Arial"/>
          <w:sz w:val="18"/>
          <w:szCs w:val="18"/>
          <w:lang w:val="fr-BE"/>
        </w:rPr>
        <w:t>Avenue Louise 209A</w:t>
      </w:r>
    </w:p>
    <w:p w:rsidR="00F54153" w:rsidRDefault="00F54153" w:rsidP="001B0984">
      <w:pPr>
        <w:ind w:left="708" w:firstLine="708"/>
        <w:jc w:val="both"/>
        <w:rPr>
          <w:rFonts w:cs="Arial"/>
          <w:sz w:val="18"/>
          <w:szCs w:val="18"/>
        </w:rPr>
      </w:pPr>
      <w:r w:rsidRPr="00833FC9">
        <w:rPr>
          <w:rFonts w:cs="Arial"/>
          <w:sz w:val="18"/>
          <w:szCs w:val="18"/>
        </w:rPr>
        <w:t xml:space="preserve">B-1050 </w:t>
      </w:r>
      <w:smartTag w:uri="urn:schemas-microsoft-com:office:smarttags" w:element="country-region">
        <w:r w:rsidRPr="00833FC9">
          <w:rPr>
            <w:rFonts w:cs="Arial"/>
            <w:sz w:val="18"/>
            <w:szCs w:val="18"/>
          </w:rPr>
          <w:t>Brussels</w:t>
        </w:r>
      </w:smartTag>
      <w:r w:rsidRPr="00833FC9">
        <w:rPr>
          <w:rFonts w:cs="Arial"/>
          <w:sz w:val="18"/>
          <w:szCs w:val="18"/>
        </w:rPr>
        <w:t xml:space="preserve"> (</w:t>
      </w:r>
      <w:smartTag w:uri="urn:schemas-microsoft-com:office:smarttags" w:element="country-region">
        <w:r w:rsidRPr="00833FC9">
          <w:rPr>
            <w:rFonts w:cs="Arial"/>
            <w:sz w:val="18"/>
            <w:szCs w:val="18"/>
          </w:rPr>
          <w:t>Belgium</w:t>
        </w:r>
      </w:smartTag>
      <w:r w:rsidRPr="00833FC9">
        <w:rPr>
          <w:rFonts w:cs="Arial"/>
          <w:sz w:val="18"/>
          <w:szCs w:val="18"/>
        </w:rPr>
        <w:t>)</w:t>
      </w:r>
    </w:p>
    <w:p w:rsidR="00F54153" w:rsidRPr="00833FC9" w:rsidRDefault="00F54153" w:rsidP="00B26ACD">
      <w:pPr>
        <w:ind w:left="708" w:firstLine="708"/>
        <w:jc w:val="both"/>
        <w:rPr>
          <w:rFonts w:cs="Arial"/>
          <w:sz w:val="18"/>
          <w:szCs w:val="18"/>
        </w:rPr>
      </w:pPr>
      <w:r w:rsidRPr="00833FC9">
        <w:rPr>
          <w:rFonts w:cs="Arial"/>
          <w:sz w:val="18"/>
          <w:szCs w:val="18"/>
        </w:rPr>
        <w:lastRenderedPageBreak/>
        <w:t>VAT N: BE 0417.827.795</w:t>
      </w:r>
    </w:p>
    <w:p w:rsidR="00F54153" w:rsidRPr="00833FC9" w:rsidRDefault="00F54153" w:rsidP="00B26ACD">
      <w:pPr>
        <w:jc w:val="both"/>
        <w:rPr>
          <w:rFonts w:cs="Arial"/>
          <w:sz w:val="18"/>
          <w:szCs w:val="18"/>
        </w:rPr>
      </w:pPr>
    </w:p>
    <w:p w:rsidR="00F54153" w:rsidRPr="00833FC9" w:rsidRDefault="00F54153" w:rsidP="00B26ACD">
      <w:pPr>
        <w:pStyle w:val="ListParagraph"/>
        <w:numPr>
          <w:ilvl w:val="0"/>
          <w:numId w:val="2"/>
        </w:numPr>
        <w:tabs>
          <w:tab w:val="left" w:pos="1320"/>
          <w:tab w:val="left" w:pos="6237"/>
        </w:tabs>
        <w:jc w:val="both"/>
        <w:rPr>
          <w:rFonts w:cs="Arial"/>
          <w:sz w:val="18"/>
          <w:szCs w:val="18"/>
        </w:rPr>
      </w:pPr>
      <w:r w:rsidRPr="00833FC9">
        <w:rPr>
          <w:rFonts w:cs="Arial"/>
          <w:sz w:val="18"/>
          <w:szCs w:val="18"/>
        </w:rPr>
        <w:t>The payments shall be made in Euro and shall be executed only after receipt of the original invoice and approval of delivered services as specified in the request/option form from IBF.</w:t>
      </w:r>
    </w:p>
    <w:p w:rsidR="00F54153" w:rsidRPr="00833FC9" w:rsidRDefault="00F54153" w:rsidP="00B26ACD">
      <w:pPr>
        <w:jc w:val="both"/>
        <w:rPr>
          <w:rFonts w:cs="Arial"/>
          <w:sz w:val="18"/>
          <w:szCs w:val="18"/>
        </w:rPr>
      </w:pPr>
    </w:p>
    <w:p w:rsidR="00F54153" w:rsidRPr="00833FC9" w:rsidRDefault="00F54153" w:rsidP="00B26ACD">
      <w:pPr>
        <w:pStyle w:val="ListParagraph"/>
        <w:numPr>
          <w:ilvl w:val="0"/>
          <w:numId w:val="2"/>
        </w:numPr>
        <w:jc w:val="both"/>
        <w:rPr>
          <w:rFonts w:cs="Arial"/>
          <w:sz w:val="18"/>
          <w:szCs w:val="18"/>
        </w:rPr>
      </w:pPr>
      <w:r w:rsidRPr="00833FC9">
        <w:rPr>
          <w:rFonts w:cs="Arial"/>
          <w:sz w:val="18"/>
          <w:szCs w:val="18"/>
        </w:rPr>
        <w:t xml:space="preserve">The payments shall be carried out </w:t>
      </w:r>
      <w:r>
        <w:rPr>
          <w:rFonts w:cs="Arial"/>
          <w:sz w:val="18"/>
          <w:szCs w:val="18"/>
        </w:rPr>
        <w:t xml:space="preserve">at the latest </w:t>
      </w:r>
      <w:r w:rsidRPr="00833FC9">
        <w:rPr>
          <w:rFonts w:cs="Arial"/>
          <w:sz w:val="18"/>
          <w:szCs w:val="18"/>
        </w:rPr>
        <w:t>within 30 calendar days from the end of the month in which the invoice has been issued.</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numPr>
          <w:ilvl w:val="0"/>
          <w:numId w:val="2"/>
        </w:numPr>
        <w:jc w:val="both"/>
        <w:rPr>
          <w:rFonts w:cs="Arial"/>
          <w:sz w:val="18"/>
          <w:szCs w:val="18"/>
        </w:rPr>
      </w:pPr>
      <w:r w:rsidRPr="00833FC9">
        <w:rPr>
          <w:rFonts w:cs="Arial"/>
          <w:sz w:val="18"/>
          <w:szCs w:val="18"/>
        </w:rPr>
        <w:t>If not specified otherwise in your offer, no cancellation conditions/penalties apply.</w:t>
      </w:r>
    </w:p>
    <w:p w:rsidR="00F54153" w:rsidRPr="00833FC9" w:rsidRDefault="00F54153" w:rsidP="00B26ACD">
      <w:pPr>
        <w:pStyle w:val="ListParagraph"/>
        <w:jc w:val="both"/>
        <w:rPr>
          <w:rFonts w:cs="Arial"/>
          <w:sz w:val="18"/>
          <w:szCs w:val="18"/>
        </w:rPr>
      </w:pPr>
    </w:p>
    <w:p w:rsidR="00F54153" w:rsidRPr="00833FC9" w:rsidRDefault="00F54153" w:rsidP="00A41842">
      <w:pPr>
        <w:pStyle w:val="ListParagraph"/>
        <w:numPr>
          <w:ilvl w:val="0"/>
          <w:numId w:val="2"/>
        </w:numPr>
        <w:jc w:val="both"/>
        <w:rPr>
          <w:rFonts w:cs="Arial"/>
          <w:sz w:val="18"/>
          <w:szCs w:val="18"/>
        </w:rPr>
      </w:pPr>
      <w:r w:rsidRPr="00833FC9">
        <w:rPr>
          <w:rFonts w:cs="Arial"/>
          <w:sz w:val="18"/>
          <w:szCs w:val="18"/>
        </w:rPr>
        <w:t xml:space="preserve">Please note that we organise the event for the TAIEX (Technical Assistance and Information Exchange Instrument) project of the </w:t>
      </w:r>
      <w:r w:rsidR="00A41842" w:rsidRPr="00A41842">
        <w:rPr>
          <w:rFonts w:cs="Arial"/>
          <w:sz w:val="18"/>
          <w:szCs w:val="18"/>
        </w:rPr>
        <w:t>Directorate-General Neighbourhood and Enlargement Negotiations of the European Commission</w:t>
      </w:r>
      <w:r w:rsidRPr="00833FC9">
        <w:rPr>
          <w:rFonts w:cs="Arial"/>
          <w:sz w:val="18"/>
          <w:szCs w:val="18"/>
        </w:rPr>
        <w:t>. The visibility of the European Commission is therefore essential and will be ensured by the IBF / LVS representative.</w:t>
      </w:r>
    </w:p>
    <w:p w:rsidR="00F54153" w:rsidRPr="00833FC9" w:rsidRDefault="00F54153" w:rsidP="00B26ACD">
      <w:pPr>
        <w:pStyle w:val="ListParagraph"/>
        <w:jc w:val="both"/>
        <w:rPr>
          <w:rFonts w:cs="Arial"/>
          <w:sz w:val="18"/>
          <w:szCs w:val="18"/>
        </w:rPr>
      </w:pPr>
    </w:p>
    <w:p w:rsidR="00F54153" w:rsidRPr="00833FC9" w:rsidRDefault="00F54153" w:rsidP="00B26ACD">
      <w:pPr>
        <w:pStyle w:val="ListParagraph"/>
        <w:jc w:val="both"/>
        <w:rPr>
          <w:rFonts w:cs="Arial"/>
          <w:sz w:val="18"/>
          <w:szCs w:val="18"/>
        </w:rPr>
      </w:pPr>
      <w:r w:rsidRPr="00833FC9">
        <w:rPr>
          <w:rFonts w:cs="Arial"/>
          <w:sz w:val="18"/>
          <w:szCs w:val="18"/>
        </w:rPr>
        <w:t xml:space="preserve">In any case and as a minimum requirement, the service provider needs to ensure that the label </w:t>
      </w:r>
      <w:r>
        <w:rPr>
          <w:rFonts w:cs="Arial"/>
          <w:sz w:val="18"/>
          <w:szCs w:val="18"/>
        </w:rPr>
        <w:t>at the venue entrance is '</w:t>
      </w:r>
      <w:r w:rsidRPr="00833FC9">
        <w:rPr>
          <w:rFonts w:cs="Arial"/>
          <w:sz w:val="18"/>
          <w:szCs w:val="18"/>
        </w:rPr>
        <w:t>Eu</w:t>
      </w:r>
      <w:r>
        <w:rPr>
          <w:rFonts w:cs="Arial"/>
          <w:sz w:val="18"/>
          <w:szCs w:val="18"/>
        </w:rPr>
        <w:t>ropean Commission - TAIEX event'</w:t>
      </w:r>
      <w:r w:rsidRPr="00833FC9">
        <w:rPr>
          <w:rFonts w:cs="Arial"/>
          <w:sz w:val="18"/>
          <w:szCs w:val="18"/>
        </w:rPr>
        <w:t xml:space="preserve"> (and not IBF) and that the first page of the event agenda / the poster (attached to this confirmation) is visible at the entrance to the venue.</w:t>
      </w:r>
    </w:p>
    <w:p w:rsidR="00F54153" w:rsidRPr="00833FC9" w:rsidRDefault="00F54153" w:rsidP="00611175">
      <w:pPr>
        <w:rPr>
          <w:rFonts w:cs="Arial"/>
          <w:sz w:val="18"/>
          <w:szCs w:val="18"/>
        </w:rPr>
      </w:pPr>
    </w:p>
    <w:p w:rsidR="00CF6E7B" w:rsidRPr="00CF6E7B" w:rsidRDefault="00CF6E7B" w:rsidP="00CF6E7B">
      <w:pPr>
        <w:pStyle w:val="ListParagraph"/>
        <w:numPr>
          <w:ilvl w:val="0"/>
          <w:numId w:val="2"/>
        </w:numPr>
        <w:autoSpaceDE w:val="0"/>
        <w:autoSpaceDN w:val="0"/>
        <w:adjustRightInd w:val="0"/>
        <w:spacing w:after="200" w:line="276" w:lineRule="auto"/>
        <w:jc w:val="both"/>
        <w:rPr>
          <w:sz w:val="19"/>
          <w:szCs w:val="19"/>
          <w:lang w:val="en"/>
        </w:rPr>
      </w:pPr>
      <w:r w:rsidRPr="00CF6E7B">
        <w:rPr>
          <w:rFonts w:cs="Arial"/>
          <w:sz w:val="18"/>
          <w:szCs w:val="18"/>
        </w:rPr>
        <w:t xml:space="preserve">Confidentiality </w:t>
      </w:r>
    </w:p>
    <w:p w:rsidR="00CF6E7B" w:rsidRPr="00CF6E7B" w:rsidRDefault="00CF6E7B" w:rsidP="00CF6E7B">
      <w:pPr>
        <w:pStyle w:val="ListParagraph"/>
        <w:autoSpaceDE w:val="0"/>
        <w:autoSpaceDN w:val="0"/>
        <w:adjustRightInd w:val="0"/>
        <w:spacing w:after="200" w:line="276" w:lineRule="auto"/>
        <w:jc w:val="both"/>
        <w:rPr>
          <w:rFonts w:cs="Arial"/>
          <w:sz w:val="18"/>
          <w:szCs w:val="18"/>
          <w:lang w:val="en"/>
        </w:rPr>
      </w:pPr>
    </w:p>
    <w:p w:rsidR="00CF6E7B" w:rsidRPr="00CF6E7B" w:rsidRDefault="00CF6E7B" w:rsidP="00CF6E7B">
      <w:pPr>
        <w:pStyle w:val="ListParagraph"/>
        <w:autoSpaceDE w:val="0"/>
        <w:autoSpaceDN w:val="0"/>
        <w:adjustRightInd w:val="0"/>
        <w:spacing w:after="200" w:line="276" w:lineRule="auto"/>
        <w:jc w:val="both"/>
        <w:rPr>
          <w:rStyle w:val="hps"/>
          <w:sz w:val="19"/>
          <w:szCs w:val="19"/>
          <w:lang w:val="en"/>
        </w:rPr>
      </w:pPr>
      <w:r w:rsidRPr="00CF6E7B">
        <w:rPr>
          <w:rStyle w:val="hps"/>
          <w:rFonts w:eastAsia="Arial"/>
          <w:sz w:val="19"/>
          <w:szCs w:val="19"/>
          <w:lang w:val="en"/>
        </w:rPr>
        <w:t>1</w:t>
      </w:r>
      <w:r>
        <w:rPr>
          <w:rStyle w:val="hps"/>
          <w:rFonts w:eastAsia="Arial"/>
          <w:sz w:val="19"/>
          <w:szCs w:val="19"/>
          <w:lang w:val="en"/>
        </w:rPr>
        <w:t>4</w:t>
      </w:r>
      <w:r w:rsidRPr="00CF6E7B">
        <w:rPr>
          <w:rStyle w:val="hps"/>
          <w:rFonts w:eastAsia="Arial"/>
          <w:sz w:val="19"/>
          <w:szCs w:val="19"/>
          <w:lang w:val="en"/>
        </w:rPr>
        <w:t xml:space="preserve">.1. The Service Provider will assure that confidentiality about all operations and communications taking place in relation to the provided service is guaranteed at any time. The Contractor shall abstain from any local or </w:t>
      </w:r>
      <w:r w:rsidRPr="00CF6E7B">
        <w:rPr>
          <w:rStyle w:val="hps"/>
          <w:sz w:val="19"/>
          <w:szCs w:val="19"/>
          <w:lang w:val="en"/>
        </w:rPr>
        <w:t>international media contacts.</w:t>
      </w:r>
    </w:p>
    <w:p w:rsidR="00CF6E7B" w:rsidRPr="00CF6E7B" w:rsidRDefault="00CF6E7B" w:rsidP="00CF6E7B">
      <w:pPr>
        <w:pStyle w:val="ListParagraph"/>
        <w:autoSpaceDE w:val="0"/>
        <w:autoSpaceDN w:val="0"/>
        <w:adjustRightInd w:val="0"/>
        <w:spacing w:after="200" w:line="276" w:lineRule="auto"/>
        <w:jc w:val="both"/>
        <w:rPr>
          <w:rStyle w:val="hps"/>
          <w:sz w:val="19"/>
          <w:szCs w:val="19"/>
          <w:lang w:val="en"/>
        </w:rPr>
      </w:pPr>
    </w:p>
    <w:p w:rsidR="00CF6E7B" w:rsidRPr="00CF6E7B" w:rsidRDefault="00CF6E7B" w:rsidP="00CF6E7B">
      <w:pPr>
        <w:pStyle w:val="ListParagraph"/>
        <w:autoSpaceDE w:val="0"/>
        <w:autoSpaceDN w:val="0"/>
        <w:adjustRightInd w:val="0"/>
        <w:spacing w:after="200" w:line="276" w:lineRule="auto"/>
        <w:jc w:val="both"/>
        <w:rPr>
          <w:rStyle w:val="hps"/>
          <w:rFonts w:eastAsia="Arial"/>
          <w:sz w:val="19"/>
          <w:szCs w:val="19"/>
          <w:lang w:val="en"/>
        </w:rPr>
      </w:pPr>
      <w:r w:rsidRPr="00CF6E7B">
        <w:rPr>
          <w:rStyle w:val="hps"/>
          <w:sz w:val="19"/>
          <w:szCs w:val="19"/>
          <w:lang w:val="en"/>
        </w:rPr>
        <w:t>1</w:t>
      </w:r>
      <w:r>
        <w:rPr>
          <w:rStyle w:val="hps"/>
          <w:sz w:val="19"/>
          <w:szCs w:val="19"/>
          <w:lang w:val="en"/>
        </w:rPr>
        <w:t>4</w:t>
      </w:r>
      <w:r w:rsidRPr="00CF6E7B">
        <w:rPr>
          <w:rStyle w:val="hps"/>
          <w:rFonts w:eastAsia="Arial"/>
          <w:sz w:val="19"/>
          <w:szCs w:val="19"/>
          <w:lang w:val="en"/>
        </w:rPr>
        <w:t xml:space="preserve">.2. The Service Provider shall treat all documents and information received in relation with the service contract as private and confidential and shall not save, in so far as may be necessary for the purposes of the performance thereof, publish or disclose any details of the contract without the prior consent in writing of the Contracting Authority (IBF). If any disagreement arises as to the necessity for any publication or disclosure for the purpose of the Contract, the decision of IBF shall be final. </w:t>
      </w:r>
    </w:p>
    <w:p w:rsidR="00CF6E7B" w:rsidRPr="00CF6E7B" w:rsidRDefault="00CF6E7B" w:rsidP="00CF6E7B">
      <w:pPr>
        <w:pStyle w:val="ListParagraph"/>
        <w:autoSpaceDE w:val="0"/>
        <w:autoSpaceDN w:val="0"/>
        <w:adjustRightInd w:val="0"/>
        <w:spacing w:after="200" w:line="276" w:lineRule="auto"/>
        <w:jc w:val="both"/>
        <w:rPr>
          <w:rStyle w:val="hps"/>
          <w:rFonts w:eastAsia="Arial"/>
          <w:sz w:val="19"/>
          <w:szCs w:val="19"/>
          <w:lang w:val="en"/>
        </w:rPr>
      </w:pPr>
    </w:p>
    <w:p w:rsidR="00CF6E7B" w:rsidRPr="00CF6E7B" w:rsidRDefault="00CF6E7B" w:rsidP="00CF6E7B">
      <w:pPr>
        <w:pStyle w:val="ListParagraph"/>
        <w:jc w:val="both"/>
        <w:rPr>
          <w:rFonts w:cs="Arial"/>
          <w:sz w:val="18"/>
          <w:szCs w:val="18"/>
        </w:rPr>
      </w:pPr>
      <w:r w:rsidRPr="00CF6E7B">
        <w:rPr>
          <w:rStyle w:val="hps"/>
          <w:rFonts w:eastAsia="Arial"/>
          <w:sz w:val="19"/>
          <w:szCs w:val="19"/>
          <w:lang w:val="en"/>
        </w:rPr>
        <w:t>1</w:t>
      </w:r>
      <w:r>
        <w:rPr>
          <w:rStyle w:val="hps"/>
          <w:rFonts w:eastAsia="Arial"/>
          <w:sz w:val="19"/>
          <w:szCs w:val="19"/>
          <w:lang w:val="en"/>
        </w:rPr>
        <w:t>4</w:t>
      </w:r>
      <w:r w:rsidRPr="00CF6E7B">
        <w:rPr>
          <w:rStyle w:val="hps"/>
          <w:rFonts w:eastAsia="Arial"/>
          <w:sz w:val="19"/>
          <w:szCs w:val="19"/>
          <w:lang w:val="en"/>
        </w:rPr>
        <w:t>.3. It is understood and agreed that all the information (written and oral) related to the event will be kept confidential. Moreover all written information should be thrown away or given to the</w:t>
      </w:r>
      <w:r w:rsidRPr="00CF6E7B">
        <w:rPr>
          <w:rFonts w:cs="Arial"/>
          <w:sz w:val="19"/>
          <w:szCs w:val="19"/>
        </w:rPr>
        <w:t xml:space="preserve"> Event Organiser/Local Venue Support (LVS) or Local Co-Organiser (LCO) at the event and cannot be taken away.</w:t>
      </w:r>
    </w:p>
    <w:p w:rsidR="00F54153" w:rsidRDefault="00F54153" w:rsidP="0032427F">
      <w:pPr>
        <w:rPr>
          <w:rFonts w:cs="Arial"/>
          <w:sz w:val="19"/>
          <w:szCs w:val="19"/>
        </w:rPr>
      </w:pPr>
    </w:p>
    <w:p w:rsidR="00D21434" w:rsidRDefault="00D21434" w:rsidP="00D21434">
      <w:pPr>
        <w:rPr>
          <w:rFonts w:cs="Arial"/>
          <w:sz w:val="19"/>
          <w:szCs w:val="19"/>
        </w:rPr>
      </w:pPr>
    </w:p>
    <w:p w:rsidR="00D21434" w:rsidRDefault="00D21434" w:rsidP="00D21434">
      <w:pPr>
        <w:rPr>
          <w:rFonts w:cs="Arial"/>
          <w:sz w:val="19"/>
          <w:szCs w:val="19"/>
        </w:rPr>
      </w:pPr>
    </w:p>
    <w:p w:rsidR="00D21434" w:rsidRPr="00A77077" w:rsidRDefault="00D21434" w:rsidP="00D21434">
      <w:pPr>
        <w:pStyle w:val="ListParagraph"/>
        <w:spacing w:line="276" w:lineRule="auto"/>
        <w:ind w:left="0"/>
        <w:jc w:val="both"/>
        <w:rPr>
          <w:rFonts w:cs="Arial"/>
          <w:b/>
          <w:noProof/>
          <w:sz w:val="19"/>
          <w:szCs w:val="19"/>
        </w:rPr>
      </w:pPr>
      <w:r w:rsidRPr="00A77077">
        <w:rPr>
          <w:rFonts w:cs="Arial"/>
          <w:noProof/>
          <w:sz w:val="19"/>
          <w:szCs w:val="19"/>
        </w:rPr>
        <w:t>03/04/2020</w:t>
      </w:r>
    </w:p>
    <w:p w:rsidR="00D21434" w:rsidRPr="00A77077" w:rsidRDefault="00D21434" w:rsidP="00D21434">
      <w:pPr>
        <w:rPr>
          <w:rFonts w:cs="Arial"/>
          <w:b/>
          <w:noProof/>
          <w:sz w:val="19"/>
          <w:szCs w:val="19"/>
        </w:rPr>
      </w:pPr>
      <w:r w:rsidRPr="00A77077">
        <w:rPr>
          <w:rFonts w:cs="Arial"/>
          <w:b/>
          <w:noProof/>
          <w:sz w:val="18"/>
          <w:szCs w:val="19"/>
        </w:rPr>
        <w:t>If there is no signature date, the contract is considered signed on the contract date.</w:t>
      </w:r>
    </w:p>
    <w:p w:rsidR="00D21434" w:rsidRPr="00A77077" w:rsidRDefault="00D21434" w:rsidP="00D21434">
      <w:pPr>
        <w:pStyle w:val="ListParagraph"/>
        <w:spacing w:line="276" w:lineRule="auto"/>
        <w:ind w:left="0"/>
        <w:jc w:val="both"/>
        <w:rPr>
          <w:rFonts w:cs="Arial"/>
          <w:sz w:val="19"/>
          <w:szCs w:val="19"/>
        </w:rPr>
      </w:pPr>
    </w:p>
    <w:tbl>
      <w:tblPr>
        <w:tblpPr w:leftFromText="141" w:rightFromText="141"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384"/>
        <w:gridCol w:w="3342"/>
      </w:tblGrid>
      <w:tr w:rsidR="00A77077" w:rsidRPr="00A77077" w:rsidTr="00EC5187">
        <w:trPr>
          <w:trHeight w:val="977"/>
        </w:trPr>
        <w:tc>
          <w:tcPr>
            <w:tcW w:w="3085" w:type="dxa"/>
            <w:shd w:val="clear" w:color="auto" w:fill="auto"/>
            <w:vAlign w:val="center"/>
          </w:tcPr>
          <w:p w:rsidR="00D21434" w:rsidRPr="00A77077" w:rsidRDefault="00D21434" w:rsidP="00EC5187">
            <w:pPr>
              <w:spacing w:before="100" w:after="100"/>
              <w:rPr>
                <w:rFonts w:cs="Arial"/>
                <w:noProof/>
                <w:sz w:val="17"/>
                <w:szCs w:val="17"/>
                <w:highlight w:val="yellow"/>
              </w:rPr>
            </w:pPr>
            <w:r w:rsidRPr="00A77077">
              <w:rPr>
                <w:rFonts w:cs="Arial"/>
                <w:b/>
                <w:sz w:val="17"/>
                <w:szCs w:val="17"/>
              </w:rPr>
              <w:t>Signatures</w:t>
            </w:r>
          </w:p>
          <w:p w:rsidR="00D21434" w:rsidRPr="00A77077" w:rsidRDefault="00D21434" w:rsidP="00EC5187">
            <w:pPr>
              <w:spacing w:before="100" w:after="100"/>
              <w:rPr>
                <w:rFonts w:cs="Arial"/>
                <w:noProof/>
                <w:sz w:val="19"/>
                <w:szCs w:val="19"/>
                <w:highlight w:val="yellow"/>
              </w:rPr>
            </w:pPr>
          </w:p>
          <w:p w:rsidR="009F42D8" w:rsidRPr="00A77077" w:rsidRDefault="009F42D8" w:rsidP="00EC5187">
            <w:pPr>
              <w:spacing w:before="100" w:after="100"/>
              <w:rPr>
                <w:rFonts w:cs="Arial"/>
                <w:noProof/>
                <w:sz w:val="19"/>
                <w:szCs w:val="19"/>
                <w:highlight w:val="yellow"/>
              </w:rPr>
            </w:pPr>
          </w:p>
          <w:p w:rsidR="00D21434" w:rsidRPr="00A77077" w:rsidRDefault="009F42D8" w:rsidP="00EC5187">
            <w:pPr>
              <w:rPr>
                <w:rFonts w:cs="Arial"/>
                <w:sz w:val="19"/>
                <w:szCs w:val="19"/>
              </w:rPr>
            </w:pPr>
            <w:r w:rsidRPr="00A77077">
              <w:rPr>
                <w:rFonts w:cs="Arial"/>
                <w:b/>
                <w:noProof/>
                <w:sz w:val="19"/>
                <w:szCs w:val="19"/>
              </w:rPr>
              <w:t>Hotel Queens Astoria****</w:t>
            </w:r>
          </w:p>
        </w:tc>
        <w:tc>
          <w:tcPr>
            <w:tcW w:w="3384" w:type="dxa"/>
            <w:shd w:val="clear" w:color="auto" w:fill="auto"/>
            <w:vAlign w:val="center"/>
          </w:tcPr>
          <w:p w:rsidR="00D21434" w:rsidRPr="00A77077" w:rsidRDefault="00D21434" w:rsidP="00EC5187">
            <w:pPr>
              <w:spacing w:before="100" w:after="100"/>
              <w:rPr>
                <w:rFonts w:cs="Arial"/>
                <w:noProof/>
                <w:sz w:val="10"/>
                <w:szCs w:val="10"/>
                <w:highlight w:val="yellow"/>
                <w:lang w:val="fr-BE"/>
              </w:rPr>
            </w:pPr>
          </w:p>
          <w:p w:rsidR="00D21434" w:rsidRPr="00A77077" w:rsidRDefault="00D21434" w:rsidP="00EC5187">
            <w:pPr>
              <w:spacing w:before="100" w:after="100"/>
              <w:rPr>
                <w:rFonts w:cs="Arial"/>
                <w:noProof/>
                <w:sz w:val="19"/>
                <w:szCs w:val="19"/>
                <w:highlight w:val="yellow"/>
                <w:lang w:val="fr-BE"/>
              </w:rPr>
            </w:pPr>
          </w:p>
          <w:p w:rsidR="00D21434" w:rsidRPr="00A77077" w:rsidRDefault="00D21434" w:rsidP="00EC5187">
            <w:pPr>
              <w:rPr>
                <w:rFonts w:cs="Arial"/>
                <w:b/>
                <w:sz w:val="19"/>
                <w:szCs w:val="19"/>
                <w:lang w:val="fr-BE"/>
              </w:rPr>
            </w:pPr>
            <w:r w:rsidRPr="00A77077">
              <w:rPr>
                <w:rFonts w:cs="Arial"/>
                <w:b/>
                <w:noProof/>
                <w:sz w:val="19"/>
                <w:szCs w:val="19"/>
              </w:rPr>
              <w:t>Veronique Poot</w:t>
            </w:r>
            <w:r w:rsidR="00A77077" w:rsidRPr="00A77077">
              <w:rPr>
                <w:rFonts w:cs="Arial"/>
                <w:b/>
                <w:noProof/>
                <w:sz w:val="19"/>
                <w:szCs w:val="19"/>
              </w:rPr>
              <w:t xml:space="preserve"> </w:t>
            </w:r>
          </w:p>
          <w:p w:rsidR="00D21434" w:rsidRPr="00A77077" w:rsidRDefault="00D21434" w:rsidP="00EC5187">
            <w:pPr>
              <w:spacing w:after="60"/>
              <w:rPr>
                <w:rFonts w:cs="Arial"/>
                <w:sz w:val="19"/>
                <w:szCs w:val="19"/>
                <w:lang w:val="fr-BE"/>
              </w:rPr>
            </w:pPr>
            <w:r w:rsidRPr="00A77077">
              <w:rPr>
                <w:rFonts w:cs="Arial"/>
                <w:sz w:val="19"/>
                <w:szCs w:val="19"/>
                <w:lang w:val="fr-BE"/>
              </w:rPr>
              <w:t>IBF Logistics Manager</w:t>
            </w:r>
          </w:p>
        </w:tc>
        <w:tc>
          <w:tcPr>
            <w:tcW w:w="3342" w:type="dxa"/>
            <w:shd w:val="clear" w:color="auto" w:fill="auto"/>
            <w:vAlign w:val="center"/>
          </w:tcPr>
          <w:p w:rsidR="00D21434" w:rsidRPr="00A77077" w:rsidRDefault="00D21434" w:rsidP="00EC5187">
            <w:pPr>
              <w:spacing w:before="100" w:after="100"/>
              <w:rPr>
                <w:rFonts w:cs="Arial"/>
                <w:noProof/>
                <w:sz w:val="10"/>
                <w:szCs w:val="10"/>
                <w:highlight w:val="yellow"/>
              </w:rPr>
            </w:pPr>
          </w:p>
          <w:p w:rsidR="00D21434" w:rsidRPr="00A77077" w:rsidRDefault="00D21434" w:rsidP="00EC5187">
            <w:pPr>
              <w:spacing w:before="100" w:after="100"/>
              <w:rPr>
                <w:rFonts w:cs="Arial"/>
                <w:noProof/>
                <w:sz w:val="19"/>
                <w:szCs w:val="19"/>
                <w:highlight w:val="yellow"/>
              </w:rPr>
            </w:pPr>
          </w:p>
          <w:p w:rsidR="00D21434" w:rsidRPr="00A77077" w:rsidRDefault="00D21434" w:rsidP="00EC5187">
            <w:pPr>
              <w:rPr>
                <w:rFonts w:cs="Arial"/>
                <w:b/>
                <w:sz w:val="19"/>
                <w:szCs w:val="19"/>
              </w:rPr>
            </w:pPr>
            <w:r w:rsidRPr="00A77077">
              <w:rPr>
                <w:rFonts w:cs="Arial"/>
                <w:b/>
                <w:noProof/>
                <w:sz w:val="19"/>
                <w:szCs w:val="19"/>
              </w:rPr>
              <w:t>Damla Oztan</w:t>
            </w:r>
          </w:p>
          <w:p w:rsidR="00D21434" w:rsidRPr="00A77077" w:rsidRDefault="00D21434" w:rsidP="00EC5187">
            <w:pPr>
              <w:spacing w:after="60"/>
              <w:rPr>
                <w:rFonts w:cs="Arial"/>
                <w:sz w:val="19"/>
                <w:szCs w:val="19"/>
              </w:rPr>
            </w:pPr>
            <w:r w:rsidRPr="00A77077">
              <w:rPr>
                <w:rFonts w:cs="Arial"/>
                <w:sz w:val="19"/>
                <w:szCs w:val="19"/>
              </w:rPr>
              <w:t>IBF Event Organiser</w:t>
            </w:r>
          </w:p>
        </w:tc>
      </w:tr>
    </w:tbl>
    <w:p w:rsidR="00F54153" w:rsidRPr="00D033B3" w:rsidRDefault="00F54153" w:rsidP="00D21434">
      <w:pPr>
        <w:tabs>
          <w:tab w:val="left" w:pos="1320"/>
        </w:tabs>
        <w:jc w:val="both"/>
        <w:rPr>
          <w:rFonts w:cs="Arial"/>
          <w:noProof/>
          <w:sz w:val="19"/>
          <w:szCs w:val="19"/>
        </w:rPr>
      </w:pPr>
      <w:bookmarkStart w:id="1" w:name="_GoBack"/>
      <w:bookmarkEnd w:id="1"/>
    </w:p>
    <w:sectPr w:rsidR="00F54153" w:rsidRPr="00D033B3" w:rsidSect="00833FC9">
      <w:headerReference w:type="default" r:id="rId7"/>
      <w:footerReference w:type="default" r:id="rId8"/>
      <w:pgSz w:w="11906" w:h="16838"/>
      <w:pgMar w:top="2552"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153" w:rsidRDefault="00F54153" w:rsidP="004F61AF">
      <w:r>
        <w:separator/>
      </w:r>
    </w:p>
  </w:endnote>
  <w:endnote w:type="continuationSeparator" w:id="0">
    <w:p w:rsidR="00F54153" w:rsidRDefault="00F54153" w:rsidP="004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153" w:rsidRDefault="00A77077">
    <w:pPr>
      <w:pStyle w:val="Foo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s2050" type="#_x0000_t75" alt="Description: \\DROBO-FS\LP_Storage\002_Aktuelle Projekte\ibf\Geschäftsausstattung\Briefbogen\Briefbogen_Layout2_Korrektur22.jpg" style="position:absolute;margin-left:-56.95pt;margin-top:-23.1pt;width:596.95pt;height:70.25pt;z-index:-251658752;visibility:visible">
          <v:imagedata r:id="rId1" o:title="" croptop="60035f"/>
        </v:shape>
      </w:pict>
    </w:r>
    <w:r>
      <w:rPr>
        <w:noProof/>
        <w:lang w:val="en-US"/>
      </w:rPr>
      <w:pict>
        <v:shapetype id="_x0000_t202" coordsize="21600,21600" o:spt="202" path="m,l,21600r21600,l21600,xe">
          <v:stroke joinstyle="miter"/>
          <v:path gradientshapeok="t" o:connecttype="rect"/>
        </v:shapetype>
        <v:shape id="Text Box 2" o:spid="_x0000_s2051" type="#_x0000_t202" style="position:absolute;margin-left:-14.45pt;margin-top:-10.7pt;width:535.75pt;height:46.9pt;z-index:251656704;visibility:visible" filled="f" stroked="f" strokecolor="white">
          <v:textbox>
            <w:txbxContent>
              <w:p w:rsidR="00F54153" w:rsidRPr="00BB6B56" w:rsidRDefault="00F54153" w:rsidP="007E3024">
                <w:pPr>
                  <w:spacing w:line="312" w:lineRule="auto"/>
                  <w:rPr>
                    <w:color w:val="FFFFFF"/>
                    <w:sz w:val="17"/>
                    <w:szCs w:val="17"/>
                    <w:lang w:val="fr-BE"/>
                  </w:rPr>
                </w:pPr>
                <w:r w:rsidRPr="00BB6B56">
                  <w:rPr>
                    <w:color w:val="FFFFFF"/>
                    <w:sz w:val="17"/>
                    <w:szCs w:val="17"/>
                    <w:lang w:val="fr-BE"/>
                  </w:rPr>
                  <w:t xml:space="preserve">IBF International Consulting sa - </w:t>
                </w:r>
                <w:r w:rsidRPr="00822321">
                  <w:rPr>
                    <w:color w:val="FFFFFF"/>
                    <w:sz w:val="17"/>
                    <w:szCs w:val="17"/>
                    <w:lang w:val="fr-BE"/>
                  </w:rPr>
                  <w:t>TAIEX Logistics Services</w:t>
                </w:r>
                <w:r w:rsidRPr="00BB6B56">
                  <w:rPr>
                    <w:color w:val="FFFFFF"/>
                    <w:sz w:val="17"/>
                    <w:szCs w:val="17"/>
                    <w:lang w:val="fr-BE"/>
                  </w:rPr>
                  <w:br/>
                  <w:t xml:space="preserve">Avenue Louise 209 A  |  1050 Brussels  |  Belgium  |  </w:t>
                </w:r>
                <w:r w:rsidRPr="00822321">
                  <w:rPr>
                    <w:color w:val="FFFFFF"/>
                    <w:sz w:val="17"/>
                    <w:szCs w:val="17"/>
                    <w:lang w:val="fr-BE"/>
                  </w:rPr>
                  <w:t>Phone + 32 2 237 09 60  |  Fax + 32 2 644 35 94  | taiex@ibf.be  |  www.ibf.be</w:t>
                </w:r>
                <w:r w:rsidRPr="00BB6B56">
                  <w:rPr>
                    <w:color w:val="FFFFFF"/>
                    <w:sz w:val="17"/>
                    <w:szCs w:val="17"/>
                    <w:lang w:val="fr-BE"/>
                  </w:rPr>
                  <w:br/>
                  <w:t>RPM Brussels – VAT BE 0417.827.795</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153" w:rsidRDefault="00F54153" w:rsidP="004F61AF">
      <w:r>
        <w:separator/>
      </w:r>
    </w:p>
  </w:footnote>
  <w:footnote w:type="continuationSeparator" w:id="0">
    <w:p w:rsidR="00F54153" w:rsidRDefault="00F54153" w:rsidP="004F61AF">
      <w:r>
        <w:continuationSeparator/>
      </w:r>
    </w:p>
  </w:footnote>
  <w:footnote w:id="1">
    <w:p w:rsidR="00F54153" w:rsidRDefault="00F54153" w:rsidP="00A13D28">
      <w:pPr>
        <w:pStyle w:val="FootnoteText"/>
      </w:pPr>
      <w:r w:rsidRPr="00A13D28">
        <w:rPr>
          <w:rStyle w:val="FootnoteReference"/>
          <w:rFonts w:ascii="Arial" w:hAnsi="Arial" w:cs="Arial"/>
        </w:rPr>
        <w:footnoteRef/>
      </w:r>
      <w:r w:rsidRPr="00A13D28">
        <w:rPr>
          <w:rFonts w:ascii="Arial" w:hAnsi="Arial" w:cs="Arial"/>
          <w:sz w:val="16"/>
          <w:szCs w:val="16"/>
        </w:rPr>
        <w:t>http://ec.europa.eu/budget/contracts_grants/info_contracts/inforeuro/inforeuro_en.cfm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153" w:rsidRDefault="00A77077">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 o:spid="_x0000_s2049" type="#_x0000_t75" alt="Description: \\DROBO-FS\LP_Storage\002_Aktuelle Projekte\ibf\Logo_Paket\Logo_Pixel\ibf_normal\ibf_logo_normal\ibf_Logo_1024.png" style="position:absolute;margin-left:367.8pt;margin-top:-22.8pt;width:125.5pt;height:110.6pt;z-index:-251657728;visibility:visible">
          <v:imagedata r:id="rId1" o:title=""/>
        </v:shape>
      </w:pict>
    </w:r>
    <w:r w:rsidR="00411A59">
      <w:fldChar w:fldCharType="begin"/>
    </w:r>
    <w:r w:rsidR="00411A59">
      <w:instrText xml:space="preserve"> PAGE   \* MERGEFORMAT </w:instrText>
    </w:r>
    <w:r w:rsidR="00411A59">
      <w:fldChar w:fldCharType="separate"/>
    </w:r>
    <w:r>
      <w:rPr>
        <w:noProof/>
      </w:rPr>
      <w:t>3</w:t>
    </w:r>
    <w:r w:rsidR="00411A59">
      <w:rPr>
        <w:noProof/>
      </w:rPr>
      <w:fldChar w:fldCharType="end"/>
    </w:r>
  </w:p>
  <w:p w:rsidR="00F54153" w:rsidRDefault="00F54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C5D"/>
    <w:multiLevelType w:val="hybridMultilevel"/>
    <w:tmpl w:val="417C9AE6"/>
    <w:lvl w:ilvl="0" w:tplc="0CB82C82">
      <w:start w:val="1"/>
      <w:numFmt w:val="decimal"/>
      <w:lvlText w:val="(%1)"/>
      <w:lvlJc w:val="left"/>
      <w:pPr>
        <w:ind w:left="720" w:hanging="360"/>
      </w:pPr>
      <w:rPr>
        <w:rFonts w:cs="Times New Roman"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 w15:restartNumberingAfterBreak="0">
    <w:nsid w:val="0D646DDF"/>
    <w:multiLevelType w:val="hybridMultilevel"/>
    <w:tmpl w:val="B57A8F12"/>
    <w:lvl w:ilvl="0" w:tplc="080C0001">
      <w:start w:val="1"/>
      <w:numFmt w:val="bullet"/>
      <w:lvlText w:val=""/>
      <w:lvlJc w:val="left"/>
      <w:pPr>
        <w:ind w:left="1426" w:hanging="360"/>
      </w:pPr>
      <w:rPr>
        <w:rFonts w:ascii="Symbol" w:hAnsi="Symbol" w:hint="default"/>
      </w:rPr>
    </w:lvl>
    <w:lvl w:ilvl="1" w:tplc="080C0003" w:tentative="1">
      <w:start w:val="1"/>
      <w:numFmt w:val="bullet"/>
      <w:lvlText w:val="o"/>
      <w:lvlJc w:val="left"/>
      <w:pPr>
        <w:ind w:left="2146" w:hanging="360"/>
      </w:pPr>
      <w:rPr>
        <w:rFonts w:ascii="Courier New" w:hAnsi="Courier New" w:hint="default"/>
      </w:rPr>
    </w:lvl>
    <w:lvl w:ilvl="2" w:tplc="080C0005" w:tentative="1">
      <w:start w:val="1"/>
      <w:numFmt w:val="bullet"/>
      <w:lvlText w:val=""/>
      <w:lvlJc w:val="left"/>
      <w:pPr>
        <w:ind w:left="2866" w:hanging="360"/>
      </w:pPr>
      <w:rPr>
        <w:rFonts w:ascii="Wingdings" w:hAnsi="Wingdings" w:hint="default"/>
      </w:rPr>
    </w:lvl>
    <w:lvl w:ilvl="3" w:tplc="080C0001" w:tentative="1">
      <w:start w:val="1"/>
      <w:numFmt w:val="bullet"/>
      <w:lvlText w:val=""/>
      <w:lvlJc w:val="left"/>
      <w:pPr>
        <w:ind w:left="3586" w:hanging="360"/>
      </w:pPr>
      <w:rPr>
        <w:rFonts w:ascii="Symbol" w:hAnsi="Symbol" w:hint="default"/>
      </w:rPr>
    </w:lvl>
    <w:lvl w:ilvl="4" w:tplc="080C0003" w:tentative="1">
      <w:start w:val="1"/>
      <w:numFmt w:val="bullet"/>
      <w:lvlText w:val="o"/>
      <w:lvlJc w:val="left"/>
      <w:pPr>
        <w:ind w:left="4306" w:hanging="360"/>
      </w:pPr>
      <w:rPr>
        <w:rFonts w:ascii="Courier New" w:hAnsi="Courier New" w:hint="default"/>
      </w:rPr>
    </w:lvl>
    <w:lvl w:ilvl="5" w:tplc="080C0005" w:tentative="1">
      <w:start w:val="1"/>
      <w:numFmt w:val="bullet"/>
      <w:lvlText w:val=""/>
      <w:lvlJc w:val="left"/>
      <w:pPr>
        <w:ind w:left="5026" w:hanging="360"/>
      </w:pPr>
      <w:rPr>
        <w:rFonts w:ascii="Wingdings" w:hAnsi="Wingdings" w:hint="default"/>
      </w:rPr>
    </w:lvl>
    <w:lvl w:ilvl="6" w:tplc="080C0001" w:tentative="1">
      <w:start w:val="1"/>
      <w:numFmt w:val="bullet"/>
      <w:lvlText w:val=""/>
      <w:lvlJc w:val="left"/>
      <w:pPr>
        <w:ind w:left="5746" w:hanging="360"/>
      </w:pPr>
      <w:rPr>
        <w:rFonts w:ascii="Symbol" w:hAnsi="Symbol" w:hint="default"/>
      </w:rPr>
    </w:lvl>
    <w:lvl w:ilvl="7" w:tplc="080C0003" w:tentative="1">
      <w:start w:val="1"/>
      <w:numFmt w:val="bullet"/>
      <w:lvlText w:val="o"/>
      <w:lvlJc w:val="left"/>
      <w:pPr>
        <w:ind w:left="6466" w:hanging="360"/>
      </w:pPr>
      <w:rPr>
        <w:rFonts w:ascii="Courier New" w:hAnsi="Courier New" w:hint="default"/>
      </w:rPr>
    </w:lvl>
    <w:lvl w:ilvl="8" w:tplc="080C0005" w:tentative="1">
      <w:start w:val="1"/>
      <w:numFmt w:val="bullet"/>
      <w:lvlText w:val=""/>
      <w:lvlJc w:val="left"/>
      <w:pPr>
        <w:ind w:left="7186" w:hanging="360"/>
      </w:pPr>
      <w:rPr>
        <w:rFonts w:ascii="Wingdings" w:hAnsi="Wingdings" w:hint="default"/>
      </w:rPr>
    </w:lvl>
  </w:abstractNum>
  <w:abstractNum w:abstractNumId="2" w15:restartNumberingAfterBreak="0">
    <w:nsid w:val="2B5D4920"/>
    <w:multiLevelType w:val="hybridMultilevel"/>
    <w:tmpl w:val="24FAFB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2174BBE"/>
    <w:multiLevelType w:val="hybridMultilevel"/>
    <w:tmpl w:val="C8922516"/>
    <w:lvl w:ilvl="0" w:tplc="6076EB4E">
      <w:start w:val="9"/>
      <w:numFmt w:val="bullet"/>
      <w:lvlText w:val="-"/>
      <w:lvlJc w:val="left"/>
      <w:pPr>
        <w:ind w:left="1068" w:hanging="360"/>
      </w:pPr>
      <w:rPr>
        <w:rFonts w:ascii="Arial" w:eastAsia="Times New Roman" w:hAnsi="Arial" w:hint="default"/>
      </w:rPr>
    </w:lvl>
    <w:lvl w:ilvl="1" w:tplc="080C0003" w:tentative="1">
      <w:start w:val="1"/>
      <w:numFmt w:val="bullet"/>
      <w:lvlText w:val="o"/>
      <w:lvlJc w:val="left"/>
      <w:pPr>
        <w:ind w:left="1788" w:hanging="360"/>
      </w:pPr>
      <w:rPr>
        <w:rFonts w:ascii="Courier New" w:hAnsi="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39180E1C"/>
    <w:multiLevelType w:val="hybridMultilevel"/>
    <w:tmpl w:val="35E05A30"/>
    <w:lvl w:ilvl="0" w:tplc="84A0582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4608314C">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151445C"/>
    <w:multiLevelType w:val="hybridMultilevel"/>
    <w:tmpl w:val="9320E0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CC0095F"/>
    <w:multiLevelType w:val="multilevel"/>
    <w:tmpl w:val="1C343EE0"/>
    <w:lvl w:ilvl="0">
      <w:start w:val="21"/>
      <w:numFmt w:val="decimal"/>
      <w:lvlText w:val="%1."/>
      <w:lvlJc w:val="left"/>
      <w:pPr>
        <w:ind w:left="435" w:hanging="435"/>
      </w:pPr>
      <w:rPr>
        <w:rFonts w:cs="Times New Roman" w:hint="default"/>
      </w:rPr>
    </w:lvl>
    <w:lvl w:ilvl="1">
      <w:start w:val="1"/>
      <w:numFmt w:val="decimal"/>
      <w:lvlText w:val="%1.%2."/>
      <w:lvlJc w:val="left"/>
      <w:pPr>
        <w:ind w:left="435" w:hanging="435"/>
      </w:pPr>
      <w:rPr>
        <w:rFonts w:cs="Times New Roman" w:hint="default"/>
      </w:rPr>
    </w:lvl>
    <w:lvl w:ilvl="2">
      <w:start w:val="1"/>
      <w:numFmt w:val="decimal"/>
      <w:lvlText w:val="21.%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CONFIRMATION FOR ACCOMMODATION CATERING EVENT ROOMS AND TECHNICAL EQUIPMENT"/>
  </w:docVars>
  <w:rsids>
    <w:rsidRoot w:val="00822321"/>
    <w:rsid w:val="000150B6"/>
    <w:rsid w:val="00030E8D"/>
    <w:rsid w:val="00051BA4"/>
    <w:rsid w:val="0005697A"/>
    <w:rsid w:val="00057CBC"/>
    <w:rsid w:val="000A1CCD"/>
    <w:rsid w:val="000A3467"/>
    <w:rsid w:val="000B6AFA"/>
    <w:rsid w:val="000E1E20"/>
    <w:rsid w:val="000E545A"/>
    <w:rsid w:val="000F29E2"/>
    <w:rsid w:val="00115C47"/>
    <w:rsid w:val="001171EA"/>
    <w:rsid w:val="00117248"/>
    <w:rsid w:val="00186868"/>
    <w:rsid w:val="001A347E"/>
    <w:rsid w:val="001B0984"/>
    <w:rsid w:val="001E1BFA"/>
    <w:rsid w:val="00201D43"/>
    <w:rsid w:val="00215888"/>
    <w:rsid w:val="00224250"/>
    <w:rsid w:val="0022720E"/>
    <w:rsid w:val="0024403F"/>
    <w:rsid w:val="002766D6"/>
    <w:rsid w:val="002B051D"/>
    <w:rsid w:val="002C31E6"/>
    <w:rsid w:val="002E6170"/>
    <w:rsid w:val="002F53D7"/>
    <w:rsid w:val="003041CF"/>
    <w:rsid w:val="00307F33"/>
    <w:rsid w:val="0032427F"/>
    <w:rsid w:val="003327B7"/>
    <w:rsid w:val="00336309"/>
    <w:rsid w:val="003373C3"/>
    <w:rsid w:val="00341460"/>
    <w:rsid w:val="00350090"/>
    <w:rsid w:val="00355DE1"/>
    <w:rsid w:val="00380797"/>
    <w:rsid w:val="0038453E"/>
    <w:rsid w:val="003E5B9B"/>
    <w:rsid w:val="00411A59"/>
    <w:rsid w:val="0047140B"/>
    <w:rsid w:val="00471435"/>
    <w:rsid w:val="00485147"/>
    <w:rsid w:val="00485B27"/>
    <w:rsid w:val="00486A23"/>
    <w:rsid w:val="004A5079"/>
    <w:rsid w:val="004A7F73"/>
    <w:rsid w:val="004F228D"/>
    <w:rsid w:val="004F61AF"/>
    <w:rsid w:val="004F61D2"/>
    <w:rsid w:val="00506B11"/>
    <w:rsid w:val="00507169"/>
    <w:rsid w:val="00537A3E"/>
    <w:rsid w:val="00544ACD"/>
    <w:rsid w:val="0055763C"/>
    <w:rsid w:val="00571B28"/>
    <w:rsid w:val="00582171"/>
    <w:rsid w:val="005941E4"/>
    <w:rsid w:val="005A22CA"/>
    <w:rsid w:val="005A4EA4"/>
    <w:rsid w:val="005D30B6"/>
    <w:rsid w:val="005E2780"/>
    <w:rsid w:val="00611175"/>
    <w:rsid w:val="006241C4"/>
    <w:rsid w:val="00635B09"/>
    <w:rsid w:val="00655ADA"/>
    <w:rsid w:val="006666BF"/>
    <w:rsid w:val="006812D2"/>
    <w:rsid w:val="00684680"/>
    <w:rsid w:val="006B7358"/>
    <w:rsid w:val="006C248B"/>
    <w:rsid w:val="006C7C2A"/>
    <w:rsid w:val="006D6F76"/>
    <w:rsid w:val="006E53D9"/>
    <w:rsid w:val="006F1741"/>
    <w:rsid w:val="006F2920"/>
    <w:rsid w:val="007227F6"/>
    <w:rsid w:val="00740F83"/>
    <w:rsid w:val="007421B2"/>
    <w:rsid w:val="00760DB3"/>
    <w:rsid w:val="00786715"/>
    <w:rsid w:val="007A5CF9"/>
    <w:rsid w:val="007B515E"/>
    <w:rsid w:val="007C3157"/>
    <w:rsid w:val="007D244D"/>
    <w:rsid w:val="007D7B0C"/>
    <w:rsid w:val="007E3024"/>
    <w:rsid w:val="007F5F83"/>
    <w:rsid w:val="00817F1F"/>
    <w:rsid w:val="00822321"/>
    <w:rsid w:val="008278B4"/>
    <w:rsid w:val="00832B6E"/>
    <w:rsid w:val="00833FC9"/>
    <w:rsid w:val="0085086C"/>
    <w:rsid w:val="008564D5"/>
    <w:rsid w:val="00863BC5"/>
    <w:rsid w:val="008758D5"/>
    <w:rsid w:val="008A188D"/>
    <w:rsid w:val="008E03A9"/>
    <w:rsid w:val="00906578"/>
    <w:rsid w:val="009216FB"/>
    <w:rsid w:val="00926558"/>
    <w:rsid w:val="00927208"/>
    <w:rsid w:val="009442DE"/>
    <w:rsid w:val="00951275"/>
    <w:rsid w:val="00960B82"/>
    <w:rsid w:val="00980A2A"/>
    <w:rsid w:val="009E10A6"/>
    <w:rsid w:val="009E6C4D"/>
    <w:rsid w:val="009F42D8"/>
    <w:rsid w:val="00A01B79"/>
    <w:rsid w:val="00A13D28"/>
    <w:rsid w:val="00A22DB9"/>
    <w:rsid w:val="00A275BF"/>
    <w:rsid w:val="00A3288C"/>
    <w:rsid w:val="00A374C6"/>
    <w:rsid w:val="00A41842"/>
    <w:rsid w:val="00A467E6"/>
    <w:rsid w:val="00A5547D"/>
    <w:rsid w:val="00A62E77"/>
    <w:rsid w:val="00A642F2"/>
    <w:rsid w:val="00A7073B"/>
    <w:rsid w:val="00A77077"/>
    <w:rsid w:val="00AA2107"/>
    <w:rsid w:val="00AB18BD"/>
    <w:rsid w:val="00AC6455"/>
    <w:rsid w:val="00AD0216"/>
    <w:rsid w:val="00AD7C45"/>
    <w:rsid w:val="00AE7C99"/>
    <w:rsid w:val="00B05323"/>
    <w:rsid w:val="00B066A9"/>
    <w:rsid w:val="00B12EFB"/>
    <w:rsid w:val="00B26ACD"/>
    <w:rsid w:val="00B3115A"/>
    <w:rsid w:val="00B36BE9"/>
    <w:rsid w:val="00BB6B56"/>
    <w:rsid w:val="00BC0B9E"/>
    <w:rsid w:val="00BD1B46"/>
    <w:rsid w:val="00BE0ED1"/>
    <w:rsid w:val="00BE3578"/>
    <w:rsid w:val="00BE427B"/>
    <w:rsid w:val="00C2373B"/>
    <w:rsid w:val="00C302C6"/>
    <w:rsid w:val="00C31320"/>
    <w:rsid w:val="00C33B02"/>
    <w:rsid w:val="00C544FE"/>
    <w:rsid w:val="00C77518"/>
    <w:rsid w:val="00C935F1"/>
    <w:rsid w:val="00CB4917"/>
    <w:rsid w:val="00CB519D"/>
    <w:rsid w:val="00CD03E3"/>
    <w:rsid w:val="00CF15E6"/>
    <w:rsid w:val="00CF6E7B"/>
    <w:rsid w:val="00D016FB"/>
    <w:rsid w:val="00D033B3"/>
    <w:rsid w:val="00D15F85"/>
    <w:rsid w:val="00D21434"/>
    <w:rsid w:val="00D4397D"/>
    <w:rsid w:val="00D61DA0"/>
    <w:rsid w:val="00D652DE"/>
    <w:rsid w:val="00D7024B"/>
    <w:rsid w:val="00D719B4"/>
    <w:rsid w:val="00D71D29"/>
    <w:rsid w:val="00D94525"/>
    <w:rsid w:val="00DB61E5"/>
    <w:rsid w:val="00DB6F49"/>
    <w:rsid w:val="00DD278E"/>
    <w:rsid w:val="00DE0074"/>
    <w:rsid w:val="00DE45E8"/>
    <w:rsid w:val="00DF45F5"/>
    <w:rsid w:val="00DF6154"/>
    <w:rsid w:val="00E01C20"/>
    <w:rsid w:val="00E3355F"/>
    <w:rsid w:val="00E45D1B"/>
    <w:rsid w:val="00E579B6"/>
    <w:rsid w:val="00E621C4"/>
    <w:rsid w:val="00E66D8D"/>
    <w:rsid w:val="00E71184"/>
    <w:rsid w:val="00E76FA6"/>
    <w:rsid w:val="00ED0E99"/>
    <w:rsid w:val="00ED52BD"/>
    <w:rsid w:val="00EE1E6D"/>
    <w:rsid w:val="00EE3CD3"/>
    <w:rsid w:val="00EF25E9"/>
    <w:rsid w:val="00F06998"/>
    <w:rsid w:val="00F122C9"/>
    <w:rsid w:val="00F26A36"/>
    <w:rsid w:val="00F54153"/>
    <w:rsid w:val="00F83675"/>
    <w:rsid w:val="00FB2D37"/>
    <w:rsid w:val="00FB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3"/>
    <o:shapelayout v:ext="edit">
      <o:idmap v:ext="edit" data="1"/>
    </o:shapelayout>
  </w:shapeDefaults>
  <w:decimalSymbol w:val=","/>
  <w:listSeparator w:val=";"/>
  <w14:docId w14:val="5D54D9ED"/>
  <w15:docId w15:val="{3C085CB9-D8CD-4DAF-B7FA-3CD01DFC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7F6"/>
    <w:rPr>
      <w:rFonts w:eastAsia="Times New Roman"/>
      <w:sz w:val="20"/>
      <w:szCs w:val="20"/>
      <w:lang w:val="en-GB"/>
    </w:rPr>
  </w:style>
  <w:style w:type="paragraph" w:styleId="Heading1">
    <w:name w:val="heading 1"/>
    <w:basedOn w:val="Normal"/>
    <w:next w:val="Normal"/>
    <w:link w:val="Heading1Char"/>
    <w:uiPriority w:val="99"/>
    <w:qFormat/>
    <w:rsid w:val="007227F6"/>
    <w:pPr>
      <w:keepNext/>
      <w:outlineLvl w:val="0"/>
    </w:pPr>
    <w:rPr>
      <w:rFonts w:ascii="Times New Roman" w:hAnsi="Times New Roman"/>
      <w:b/>
      <w:bCs/>
      <w:lang w:eastAsia="en-GB"/>
    </w:rPr>
  </w:style>
  <w:style w:type="paragraph" w:styleId="Heading3">
    <w:name w:val="heading 3"/>
    <w:basedOn w:val="Normal"/>
    <w:next w:val="Normal"/>
    <w:link w:val="Heading3Char"/>
    <w:uiPriority w:val="99"/>
    <w:qFormat/>
    <w:rsid w:val="007227F6"/>
    <w:pPr>
      <w:keepNext/>
      <w:spacing w:before="60" w:after="60"/>
      <w:jc w:val="center"/>
      <w:outlineLvl w:val="2"/>
    </w:pPr>
    <w:rPr>
      <w:rFonts w:ascii="Times New Roman" w:hAnsi="Times New Roman"/>
      <w:b/>
      <w:bCs/>
      <w:noProof/>
      <w:sz w:val="22"/>
      <w:lang w:eastAsia="en-GB"/>
    </w:rPr>
  </w:style>
  <w:style w:type="paragraph" w:styleId="Heading6">
    <w:name w:val="heading 6"/>
    <w:basedOn w:val="Normal"/>
    <w:next w:val="Normal"/>
    <w:link w:val="Heading6Char"/>
    <w:uiPriority w:val="99"/>
    <w:qFormat/>
    <w:rsid w:val="001A347E"/>
    <w:pPr>
      <w:keepNext/>
      <w:outlineLvl w:val="5"/>
    </w:pPr>
    <w:rPr>
      <w:b/>
      <w:kern w:val="28"/>
      <w:sz w:val="4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27F6"/>
    <w:rPr>
      <w:rFonts w:ascii="Times New Roman" w:hAnsi="Times New Roman"/>
      <w:b/>
      <w:lang w:val="en-GB"/>
    </w:rPr>
  </w:style>
  <w:style w:type="character" w:customStyle="1" w:styleId="Heading3Char">
    <w:name w:val="Heading 3 Char"/>
    <w:basedOn w:val="DefaultParagraphFont"/>
    <w:link w:val="Heading3"/>
    <w:uiPriority w:val="99"/>
    <w:locked/>
    <w:rsid w:val="007227F6"/>
    <w:rPr>
      <w:rFonts w:ascii="Times New Roman" w:hAnsi="Times New Roman"/>
      <w:b/>
      <w:noProof/>
      <w:sz w:val="22"/>
      <w:lang w:val="en-GB"/>
    </w:rPr>
  </w:style>
  <w:style w:type="character" w:customStyle="1" w:styleId="Heading6Char">
    <w:name w:val="Heading 6 Char"/>
    <w:basedOn w:val="DefaultParagraphFont"/>
    <w:link w:val="Heading6"/>
    <w:uiPriority w:val="99"/>
    <w:locked/>
    <w:rsid w:val="001A347E"/>
    <w:rPr>
      <w:rFonts w:eastAsia="Times New Roman"/>
      <w:b/>
      <w:kern w:val="28"/>
      <w:sz w:val="40"/>
      <w:lang w:val="en-GB" w:eastAsia="de-DE"/>
    </w:rPr>
  </w:style>
  <w:style w:type="paragraph" w:styleId="Header">
    <w:name w:val="header"/>
    <w:basedOn w:val="Normal"/>
    <w:link w:val="HeaderChar"/>
    <w:uiPriority w:val="99"/>
    <w:rsid w:val="004F61AF"/>
    <w:pPr>
      <w:tabs>
        <w:tab w:val="center" w:pos="4536"/>
        <w:tab w:val="right" w:pos="9072"/>
      </w:tabs>
    </w:pPr>
  </w:style>
  <w:style w:type="character" w:customStyle="1" w:styleId="HeaderChar">
    <w:name w:val="Header Char"/>
    <w:basedOn w:val="DefaultParagraphFont"/>
    <w:link w:val="Header"/>
    <w:uiPriority w:val="99"/>
    <w:locked/>
    <w:rsid w:val="004F61AF"/>
    <w:rPr>
      <w:rFonts w:cs="Times New Roman"/>
    </w:rPr>
  </w:style>
  <w:style w:type="paragraph" w:styleId="Footer">
    <w:name w:val="footer"/>
    <w:basedOn w:val="Normal"/>
    <w:link w:val="FooterChar"/>
    <w:uiPriority w:val="99"/>
    <w:rsid w:val="004F61AF"/>
    <w:pPr>
      <w:tabs>
        <w:tab w:val="center" w:pos="4536"/>
        <w:tab w:val="right" w:pos="9072"/>
      </w:tabs>
    </w:pPr>
  </w:style>
  <w:style w:type="character" w:customStyle="1" w:styleId="FooterChar">
    <w:name w:val="Footer Char"/>
    <w:basedOn w:val="DefaultParagraphFont"/>
    <w:link w:val="Footer"/>
    <w:uiPriority w:val="99"/>
    <w:locked/>
    <w:rsid w:val="004F61AF"/>
    <w:rPr>
      <w:rFonts w:cs="Times New Roman"/>
    </w:rPr>
  </w:style>
  <w:style w:type="paragraph" w:styleId="BalloonText">
    <w:name w:val="Balloon Text"/>
    <w:basedOn w:val="Normal"/>
    <w:link w:val="BalloonTextChar"/>
    <w:uiPriority w:val="99"/>
    <w:semiHidden/>
    <w:rsid w:val="004F61AF"/>
    <w:rPr>
      <w:rFonts w:ascii="Tahoma" w:eastAsia="Arial" w:hAnsi="Tahoma"/>
      <w:sz w:val="16"/>
      <w:szCs w:val="16"/>
      <w:lang w:val="en-US" w:eastAsia="en-GB"/>
    </w:rPr>
  </w:style>
  <w:style w:type="character" w:customStyle="1" w:styleId="BalloonTextChar">
    <w:name w:val="Balloon Text Char"/>
    <w:basedOn w:val="DefaultParagraphFont"/>
    <w:link w:val="BalloonText"/>
    <w:uiPriority w:val="99"/>
    <w:semiHidden/>
    <w:locked/>
    <w:rsid w:val="004F61AF"/>
    <w:rPr>
      <w:rFonts w:ascii="Tahoma" w:hAnsi="Tahoma"/>
      <w:sz w:val="16"/>
    </w:rPr>
  </w:style>
  <w:style w:type="character" w:styleId="Hyperlink">
    <w:name w:val="Hyperlink"/>
    <w:basedOn w:val="DefaultParagraphFont"/>
    <w:uiPriority w:val="99"/>
    <w:rsid w:val="007E3024"/>
    <w:rPr>
      <w:rFonts w:cs="Times New Roman"/>
      <w:color w:val="262626"/>
      <w:u w:val="single"/>
    </w:rPr>
  </w:style>
  <w:style w:type="paragraph" w:customStyle="1" w:styleId="Adresse">
    <w:name w:val="Adresse"/>
    <w:basedOn w:val="Normal"/>
    <w:uiPriority w:val="99"/>
    <w:rsid w:val="00DF6154"/>
    <w:pPr>
      <w:framePr w:hSpace="142" w:vSpace="142" w:wrap="auto" w:hAnchor="margin"/>
      <w:tabs>
        <w:tab w:val="left" w:pos="2268"/>
      </w:tabs>
    </w:pPr>
  </w:style>
  <w:style w:type="character" w:styleId="Emphasis">
    <w:name w:val="Emphasis"/>
    <w:basedOn w:val="DefaultParagraphFont"/>
    <w:uiPriority w:val="99"/>
    <w:qFormat/>
    <w:rsid w:val="007227F6"/>
    <w:rPr>
      <w:rFonts w:ascii="Arial Black" w:hAnsi="Arial Black" w:cs="Times New Roman"/>
      <w:sz w:val="18"/>
    </w:rPr>
  </w:style>
  <w:style w:type="character" w:customStyle="1" w:styleId="MessageHeaderLabel">
    <w:name w:val="Message Header Label"/>
    <w:uiPriority w:val="99"/>
    <w:rsid w:val="007227F6"/>
    <w:rPr>
      <w:rFonts w:ascii="Arial Black" w:hAnsi="Arial Black"/>
      <w:sz w:val="18"/>
    </w:rPr>
  </w:style>
  <w:style w:type="paragraph" w:customStyle="1" w:styleId="FaxHeader">
    <w:name w:val="Fax Header"/>
    <w:basedOn w:val="Normal"/>
    <w:uiPriority w:val="99"/>
    <w:rsid w:val="007227F6"/>
    <w:pPr>
      <w:spacing w:before="240" w:after="60"/>
    </w:pPr>
    <w:rPr>
      <w:rFonts w:ascii="Times New Roman" w:hAnsi="Times New Roman"/>
    </w:rPr>
  </w:style>
  <w:style w:type="paragraph" w:styleId="BodyTextIndent3">
    <w:name w:val="Body Text Indent 3"/>
    <w:basedOn w:val="Normal"/>
    <w:link w:val="BodyTextIndent3Char"/>
    <w:uiPriority w:val="99"/>
    <w:rsid w:val="007227F6"/>
    <w:pPr>
      <w:ind w:left="1560" w:hanging="426"/>
    </w:pPr>
    <w:rPr>
      <w:rFonts w:ascii="Times New Roman" w:hAnsi="Times New Roman"/>
      <w:sz w:val="24"/>
      <w:lang w:eastAsia="en-GB"/>
    </w:rPr>
  </w:style>
  <w:style w:type="character" w:customStyle="1" w:styleId="BodyTextIndent3Char">
    <w:name w:val="Body Text Indent 3 Char"/>
    <w:basedOn w:val="DefaultParagraphFont"/>
    <w:link w:val="BodyTextIndent3"/>
    <w:uiPriority w:val="99"/>
    <w:locked/>
    <w:rsid w:val="007227F6"/>
    <w:rPr>
      <w:rFonts w:ascii="Times New Roman" w:hAnsi="Times New Roman"/>
      <w:sz w:val="24"/>
      <w:lang w:val="en-GB"/>
    </w:rPr>
  </w:style>
  <w:style w:type="paragraph" w:styleId="FootnoteText">
    <w:name w:val="footnote text"/>
    <w:basedOn w:val="Normal"/>
    <w:link w:val="FootnoteTextChar"/>
    <w:uiPriority w:val="99"/>
    <w:semiHidden/>
    <w:rsid w:val="007227F6"/>
    <w:pPr>
      <w:spacing w:after="240"/>
      <w:ind w:left="357" w:hanging="357"/>
      <w:jc w:val="both"/>
    </w:pPr>
    <w:rPr>
      <w:rFonts w:ascii="Times New Roman" w:hAnsi="Times New Roman"/>
      <w:lang w:eastAsia="en-GB"/>
    </w:rPr>
  </w:style>
  <w:style w:type="character" w:customStyle="1" w:styleId="FootnoteTextChar">
    <w:name w:val="Footnote Text Char"/>
    <w:basedOn w:val="DefaultParagraphFont"/>
    <w:link w:val="FootnoteText"/>
    <w:uiPriority w:val="99"/>
    <w:semiHidden/>
    <w:locked/>
    <w:rsid w:val="007227F6"/>
    <w:rPr>
      <w:rFonts w:ascii="Times New Roman" w:hAnsi="Times New Roman"/>
      <w:lang w:val="en-GB" w:eastAsia="en-GB"/>
    </w:rPr>
  </w:style>
  <w:style w:type="character" w:styleId="FootnoteReference">
    <w:name w:val="footnote reference"/>
    <w:basedOn w:val="DefaultParagraphFont"/>
    <w:uiPriority w:val="99"/>
    <w:semiHidden/>
    <w:rsid w:val="007227F6"/>
    <w:rPr>
      <w:rFonts w:cs="Times New Roman"/>
      <w:vertAlign w:val="superscript"/>
    </w:rPr>
  </w:style>
  <w:style w:type="paragraph" w:styleId="ListParagraph">
    <w:name w:val="List Paragraph"/>
    <w:basedOn w:val="Normal"/>
    <w:uiPriority w:val="34"/>
    <w:qFormat/>
    <w:rsid w:val="00980A2A"/>
    <w:pPr>
      <w:ind w:left="720"/>
      <w:contextualSpacing/>
    </w:pPr>
  </w:style>
  <w:style w:type="paragraph" w:customStyle="1" w:styleId="CM15">
    <w:name w:val="CM15"/>
    <w:basedOn w:val="Normal"/>
    <w:next w:val="Normal"/>
    <w:link w:val="CM15Char"/>
    <w:uiPriority w:val="99"/>
    <w:rsid w:val="00980A2A"/>
    <w:pPr>
      <w:widowControl w:val="0"/>
      <w:autoSpaceDE w:val="0"/>
      <w:autoSpaceDN w:val="0"/>
      <w:adjustRightInd w:val="0"/>
    </w:pPr>
    <w:rPr>
      <w:rFonts w:ascii="Times New Roman" w:hAnsi="Times New Roman"/>
      <w:sz w:val="24"/>
      <w:szCs w:val="24"/>
      <w:lang w:val="en-US" w:eastAsia="en-GB"/>
    </w:rPr>
  </w:style>
  <w:style w:type="character" w:customStyle="1" w:styleId="CM15Char">
    <w:name w:val="CM15 Char"/>
    <w:link w:val="CM15"/>
    <w:uiPriority w:val="99"/>
    <w:locked/>
    <w:rsid w:val="00980A2A"/>
    <w:rPr>
      <w:rFonts w:ascii="Times New Roman" w:hAnsi="Times New Roman"/>
      <w:sz w:val="24"/>
    </w:rPr>
  </w:style>
  <w:style w:type="character" w:styleId="CommentReference">
    <w:name w:val="annotation reference"/>
    <w:basedOn w:val="DefaultParagraphFont"/>
    <w:uiPriority w:val="99"/>
    <w:semiHidden/>
    <w:rsid w:val="0022720E"/>
    <w:rPr>
      <w:rFonts w:cs="Times New Roman"/>
      <w:sz w:val="16"/>
    </w:rPr>
  </w:style>
  <w:style w:type="paragraph" w:styleId="CommentText">
    <w:name w:val="annotation text"/>
    <w:basedOn w:val="Normal"/>
    <w:link w:val="CommentTextChar"/>
    <w:uiPriority w:val="99"/>
    <w:semiHidden/>
    <w:rsid w:val="0022720E"/>
    <w:rPr>
      <w:lang w:eastAsia="en-GB"/>
    </w:rPr>
  </w:style>
  <w:style w:type="character" w:customStyle="1" w:styleId="CommentTextChar">
    <w:name w:val="Comment Text Char"/>
    <w:basedOn w:val="DefaultParagraphFont"/>
    <w:link w:val="CommentText"/>
    <w:uiPriority w:val="99"/>
    <w:semiHidden/>
    <w:locked/>
    <w:rsid w:val="0022720E"/>
    <w:rPr>
      <w:rFonts w:eastAsia="Times New Roman"/>
      <w:lang w:val="en-GB"/>
    </w:rPr>
  </w:style>
  <w:style w:type="paragraph" w:styleId="CommentSubject">
    <w:name w:val="annotation subject"/>
    <w:basedOn w:val="CommentText"/>
    <w:next w:val="CommentText"/>
    <w:link w:val="CommentSubjectChar"/>
    <w:uiPriority w:val="99"/>
    <w:semiHidden/>
    <w:rsid w:val="0022720E"/>
    <w:rPr>
      <w:b/>
      <w:bCs/>
    </w:rPr>
  </w:style>
  <w:style w:type="character" w:customStyle="1" w:styleId="CommentSubjectChar">
    <w:name w:val="Comment Subject Char"/>
    <w:basedOn w:val="CommentTextChar"/>
    <w:link w:val="CommentSubject"/>
    <w:uiPriority w:val="99"/>
    <w:semiHidden/>
    <w:locked/>
    <w:rsid w:val="0022720E"/>
    <w:rPr>
      <w:rFonts w:eastAsia="Times New Roman"/>
      <w:b/>
      <w:lang w:val="en-GB"/>
    </w:rPr>
  </w:style>
  <w:style w:type="character" w:customStyle="1" w:styleId="hps">
    <w:name w:val="hps"/>
    <w:rsid w:val="00CF6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466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workspaces\work\JobCard\WebContent\docTemplates\Confirmation%20for%20Accommodation%20Catering%20Event%20Rooms%20and%20Technical%20Equi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Confirmation for Accommodation Catering Event Rooms and Technical Equipment</Template>
  <TotalTime>1389</TotalTime>
  <Pages>3</Pages>
  <Words>1020</Words>
  <Characters>5422</Characters>
  <Application>Microsoft Office Word</Application>
  <DocSecurity>0</DocSecurity>
  <Lines>216</Lines>
  <Paragraphs>131</Paragraphs>
  <ScaleCrop>false</ScaleCrop>
  <Company>Firmenname</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MACIAG Grzegorz (ELARG-EXT)</dc:creator>
  <cp:keywords/>
  <dc:description/>
  <cp:lastModifiedBy>MOURA EBEY Jean-Paul (NEAR-EXT)</cp:lastModifiedBy>
  <cp:revision>42</cp:revision>
  <cp:lastPrinted>2012-08-23T14:56:00Z</cp:lastPrinted>
  <dcterms:created xsi:type="dcterms:W3CDTF">2012-08-17T12:59:00Z</dcterms:created>
  <dcterms:modified xsi:type="dcterms:W3CDTF">2019-02-04T09:07:00Z</dcterms:modified>
</cp:coreProperties>
</file>