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84" w:rsidRPr="004B12F5" w:rsidRDefault="009E7D84" w:rsidP="00ED7D54">
      <w:pPr>
        <w:pStyle w:val="Header"/>
        <w:jc w:val="center"/>
        <w:rPr>
          <w:rFonts w:cs="Arial"/>
          <w:b/>
          <w:bCs/>
          <w:position w:val="-2"/>
          <w:sz w:val="32"/>
          <w:szCs w:val="32"/>
        </w:rPr>
      </w:pPr>
    </w:p>
    <w:p w:rsidR="00ED7D54" w:rsidRPr="004B12F5" w:rsidRDefault="00ED7D54" w:rsidP="00ED7D54">
      <w:pPr>
        <w:pStyle w:val="Header"/>
        <w:jc w:val="center"/>
        <w:rPr>
          <w:rFonts w:cs="Arial"/>
          <w:b/>
          <w:bCs/>
          <w:position w:val="-2"/>
          <w:sz w:val="32"/>
          <w:szCs w:val="32"/>
        </w:rPr>
      </w:pPr>
      <w:r w:rsidRPr="004B12F5">
        <w:rPr>
          <w:rFonts w:cs="Arial"/>
          <w:b/>
          <w:bCs/>
          <w:position w:val="-2"/>
          <w:sz w:val="32"/>
          <w:szCs w:val="32"/>
        </w:rPr>
        <w:t>Option for Accommodation / Catering / Event Rooms / Technical Equipment</w:t>
      </w:r>
      <w:r w:rsidR="003909E3" w:rsidRPr="004B12F5">
        <w:rPr>
          <w:rFonts w:cs="Arial"/>
          <w:b/>
          <w:bCs/>
          <w:position w:val="-2"/>
          <w:sz w:val="32"/>
          <w:szCs w:val="32"/>
        </w:rPr>
        <w:t xml:space="preserve"> </w:t>
      </w:r>
    </w:p>
    <w:p w:rsidR="00ED7D54" w:rsidRPr="004B12F5" w:rsidRDefault="00A35E62" w:rsidP="00A35E62">
      <w:pPr>
        <w:pStyle w:val="Header"/>
        <w:jc w:val="right"/>
        <w:rPr>
          <w:rFonts w:cs="Arial"/>
        </w:rPr>
      </w:pPr>
      <w:r w:rsidRPr="004B12F5">
        <w:rPr>
          <w:rFonts w:cs="Arial"/>
        </w:rPr>
        <w:tab/>
      </w:r>
      <w:r w:rsidRPr="004B12F5">
        <w:rPr>
          <w:rFonts w:cs="Arial"/>
        </w:rPr>
        <w:tab/>
      </w:r>
    </w:p>
    <w:p w:rsidR="00ED7D54" w:rsidRPr="004B12F5" w:rsidRDefault="00ED7D54" w:rsidP="00A35E62">
      <w:pPr>
        <w:pStyle w:val="Header"/>
        <w:jc w:val="right"/>
        <w:rPr>
          <w:rFonts w:cs="Arial"/>
        </w:rPr>
      </w:pPr>
    </w:p>
    <w:p w:rsidR="009E7D84" w:rsidRPr="004B12F5" w:rsidRDefault="009E7D84" w:rsidP="00A35E62">
      <w:pPr>
        <w:pStyle w:val="Header"/>
        <w:jc w:val="right"/>
        <w:rPr>
          <w:rFonts w:cs="Arial"/>
          <w:sz w:val="10"/>
          <w:szCs w:val="10"/>
        </w:rPr>
      </w:pPr>
    </w:p>
    <w:tbl>
      <w:tblPr>
        <w:tblW w:w="9639" w:type="dxa"/>
        <w:tblInd w:w="108" w:type="dxa"/>
        <w:tblBorders>
          <w:top w:val="single" w:sz="4" w:space="0" w:color="000000"/>
          <w:left w:val="single" w:sz="4" w:space="0" w:color="C0C0C0"/>
          <w:bottom w:val="single" w:sz="4" w:space="0" w:color="000000"/>
          <w:right w:val="single" w:sz="4" w:space="0" w:color="C0C0C0"/>
          <w:insideH w:val="single" w:sz="4" w:space="0" w:color="000000"/>
          <w:insideV w:val="single" w:sz="4" w:space="0" w:color="C0C0C0"/>
        </w:tblBorders>
        <w:tblLayout w:type="fixed"/>
        <w:tblLook w:val="0000" w:firstRow="0" w:lastRow="0" w:firstColumn="0" w:lastColumn="0" w:noHBand="0" w:noVBand="0"/>
      </w:tblPr>
      <w:tblGrid>
        <w:gridCol w:w="709"/>
        <w:gridCol w:w="1559"/>
        <w:gridCol w:w="7371"/>
      </w:tblGrid>
      <w:tr w:rsidR="00E86A8E" w:rsidRPr="00833FC9" w:rsidTr="00E86122">
        <w:trPr>
          <w:trHeight w:val="364"/>
        </w:trPr>
        <w:tc>
          <w:tcPr>
            <w:tcW w:w="9639" w:type="dxa"/>
            <w:gridSpan w:val="3"/>
            <w:tcBorders>
              <w:left w:val="single" w:sz="4" w:space="0" w:color="auto"/>
              <w:right w:val="single" w:sz="4" w:space="0" w:color="auto"/>
            </w:tcBorders>
            <w:vAlign w:val="center"/>
          </w:tcPr>
          <w:p w:rsidR="00E86A8E" w:rsidRPr="00833FC9" w:rsidRDefault="00E86A8E" w:rsidP="00E86122">
            <w:pPr>
              <w:pStyle w:val="Header"/>
              <w:jc w:val="right"/>
              <w:rPr>
                <w:rFonts w:cs="Arial"/>
                <w:b/>
                <w:bCs/>
                <w:position w:val="-2"/>
                <w:sz w:val="28"/>
                <w:szCs w:val="28"/>
              </w:rPr>
            </w:pPr>
            <w:r w:rsidRPr="00833FC9">
              <w:rPr>
                <w:rFonts w:cs="Arial"/>
                <w:noProof/>
                <w:sz w:val="19"/>
                <w:szCs w:val="19"/>
              </w:rPr>
              <w:t xml:space="preserve">Brussels, </w:t>
            </w:r>
            <w:r>
              <w:rPr>
                <w:rFonts w:cs="Arial"/>
                <w:noProof/>
                <w:sz w:val="19"/>
                <w:szCs w:val="19"/>
              </w:rPr>
              <w:t>03/04/2020</w:t>
            </w:r>
          </w:p>
        </w:tc>
      </w:tr>
      <w:tr w:rsidR="00E86A8E" w:rsidRPr="00833FC9" w:rsidTr="00E86122">
        <w:trPr>
          <w:trHeight w:val="1528"/>
        </w:trPr>
        <w:tc>
          <w:tcPr>
            <w:tcW w:w="709" w:type="dxa"/>
            <w:tcBorders>
              <w:left w:val="single" w:sz="4" w:space="0" w:color="auto"/>
              <w:bottom w:val="single" w:sz="4" w:space="0" w:color="000000"/>
            </w:tcBorders>
          </w:tcPr>
          <w:p w:rsidR="00E86A8E" w:rsidRPr="00833FC9" w:rsidRDefault="00E86A8E" w:rsidP="00E86122">
            <w:pPr>
              <w:pStyle w:val="FaxHeader"/>
              <w:spacing w:before="60"/>
              <w:rPr>
                <w:rStyle w:val="MessageHeaderLabel"/>
                <w:rFonts w:ascii="Arial" w:hAnsi="Arial" w:cs="Arial"/>
                <w:bCs/>
                <w:sz w:val="19"/>
                <w:szCs w:val="19"/>
              </w:rPr>
            </w:pPr>
            <w:r w:rsidRPr="00833FC9">
              <w:rPr>
                <w:rStyle w:val="MessageHeaderLabel"/>
                <w:rFonts w:ascii="Arial" w:hAnsi="Arial" w:cs="Arial"/>
                <w:bCs/>
                <w:sz w:val="19"/>
                <w:szCs w:val="19"/>
              </w:rPr>
              <w:t>To:</w:t>
            </w:r>
          </w:p>
        </w:tc>
        <w:tc>
          <w:tcPr>
            <w:tcW w:w="8930" w:type="dxa"/>
            <w:gridSpan w:val="2"/>
            <w:tcBorders>
              <w:right w:val="single" w:sz="4" w:space="0" w:color="auto"/>
            </w:tcBorders>
          </w:tcPr>
          <w:p w:rsidR="00E86A8E" w:rsidRDefault="00E86A8E" w:rsidP="00E86122">
            <w:pPr>
              <w:pStyle w:val="FaxHeader"/>
              <w:spacing w:before="60"/>
              <w:rPr>
                <w:rFonts w:ascii="Arial" w:hAnsi="Arial" w:cs="Arial"/>
                <w:noProof/>
                <w:sz w:val="19"/>
                <w:szCs w:val="19"/>
              </w:rPr>
            </w:pPr>
            <w:r>
              <w:rPr>
                <w:rFonts w:ascii="Arial" w:hAnsi="Arial" w:cs="Arial"/>
                <w:noProof/>
                <w:sz w:val="19"/>
                <w:szCs w:val="19"/>
              </w:rPr>
              <w:t>Hotel Queens Astoria****</w:t>
            </w:r>
            <w:r w:rsidRPr="00833FC9">
              <w:rPr>
                <w:rFonts w:ascii="Arial" w:hAnsi="Arial" w:cs="Arial"/>
                <w:noProof/>
                <w:sz w:val="19"/>
                <w:szCs w:val="19"/>
              </w:rPr>
              <w:br/>
            </w:r>
            <w:r>
              <w:rPr>
                <w:rFonts w:ascii="Arial" w:hAnsi="Arial" w:cs="Arial"/>
                <w:noProof/>
                <w:sz w:val="19"/>
                <w:szCs w:val="19"/>
              </w:rPr>
              <w:t/>
            </w:r>
            <w:r w:rsidRPr="00833FC9">
              <w:rPr>
                <w:rFonts w:ascii="Arial" w:hAnsi="Arial" w:cs="Arial"/>
                <w:noProof/>
                <w:sz w:val="19"/>
                <w:szCs w:val="19"/>
              </w:rPr>
              <w:br/>
            </w:r>
            <w:r>
              <w:rPr>
                <w:rFonts w:ascii="Arial" w:hAnsi="Arial" w:cs="Arial"/>
                <w:noProof/>
                <w:sz w:val="19"/>
                <w:szCs w:val="19"/>
              </w:rPr>
              <w:t> Belgrade</w:t>
            </w:r>
            <w:r w:rsidRPr="00833FC9">
              <w:rPr>
                <w:rFonts w:ascii="Arial" w:hAnsi="Arial" w:cs="Arial"/>
                <w:noProof/>
                <w:sz w:val="19"/>
                <w:szCs w:val="19"/>
              </w:rPr>
              <w:t xml:space="preserve">, </w:t>
            </w:r>
            <w:r>
              <w:rPr>
                <w:rFonts w:ascii="Arial" w:hAnsi="Arial" w:cs="Arial"/>
                <w:noProof/>
                <w:sz w:val="19"/>
                <w:szCs w:val="19"/>
              </w:rPr>
              <w:t>Serbia</w:t>
            </w:r>
          </w:p>
          <w:p w:rsidR="00E86A8E" w:rsidRPr="00833FC9" w:rsidRDefault="00E86A8E" w:rsidP="00E86122">
            <w:pPr>
              <w:pStyle w:val="FaxHeader"/>
              <w:spacing w:before="60"/>
              <w:rPr>
                <w:rStyle w:val="MessageHeaderLabel"/>
                <w:rFonts w:ascii="Arial" w:hAnsi="Arial" w:cs="Arial"/>
                <w:sz w:val="19"/>
                <w:szCs w:val="19"/>
              </w:rPr>
            </w:pPr>
            <w:r w:rsidRPr="00833FC9">
              <w:rPr>
                <w:rFonts w:ascii="Arial" w:hAnsi="Arial" w:cs="Arial"/>
                <w:noProof/>
                <w:sz w:val="19"/>
                <w:szCs w:val="19"/>
              </w:rPr>
              <w:t>Telephone</w:t>
            </w:r>
            <w:r>
              <w:rPr>
                <w:rFonts w:ascii="Arial" w:hAnsi="Arial" w:cs="Arial"/>
                <w:noProof/>
                <w:sz w:val="19"/>
                <w:szCs w:val="19"/>
              </w:rPr>
              <w:t>: </w:t>
            </w:r>
            <w:r w:rsidRPr="00833FC9">
              <w:rPr>
                <w:rFonts w:ascii="Arial" w:hAnsi="Arial" w:cs="Arial"/>
                <w:noProof/>
                <w:sz w:val="19"/>
                <w:szCs w:val="19"/>
              </w:rPr>
              <w:br/>
              <w:t>Fax:</w:t>
            </w:r>
            <w:r>
              <w:rPr>
                <w:rFonts w:ascii="Arial" w:hAnsi="Arial" w:cs="Arial"/>
                <w:noProof/>
                <w:sz w:val="19"/>
                <w:szCs w:val="19"/>
              </w:rPr>
              <w:t xml:space="preserve"> </w:t>
            </w:r>
            <w:r w:rsidRPr="00833FC9">
              <w:rPr>
                <w:rFonts w:ascii="Arial" w:hAnsi="Arial" w:cs="Arial"/>
                <w:b/>
                <w:bCs/>
                <w:noProof/>
                <w:sz w:val="19"/>
                <w:szCs w:val="19"/>
              </w:rPr>
              <w:br/>
            </w:r>
            <w:r w:rsidRPr="00833FC9">
              <w:rPr>
                <w:rFonts w:ascii="Arial" w:hAnsi="Arial" w:cs="Arial"/>
                <w:noProof/>
                <w:sz w:val="19"/>
                <w:szCs w:val="19"/>
              </w:rPr>
              <w:t>E-mail:</w:t>
            </w:r>
            <w:r>
              <w:rPr>
                <w:rFonts w:ascii="Arial" w:hAnsi="Arial" w:cs="Arial"/>
                <w:noProof/>
                <w:sz w:val="19"/>
                <w:szCs w:val="19"/>
              </w:rPr>
              <w:t xml:space="preserve"> </w:t>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p>
        </w:tc>
      </w:tr>
      <w:tr w:rsidR="00E86A8E" w:rsidRPr="00833FC9" w:rsidTr="00E86122">
        <w:trPr>
          <w:cantSplit/>
          <w:trHeight w:val="699"/>
        </w:trPr>
        <w:tc>
          <w:tcPr>
            <w:tcW w:w="709" w:type="dxa"/>
            <w:tcBorders>
              <w:left w:val="single" w:sz="4" w:space="0" w:color="auto"/>
            </w:tcBorders>
          </w:tcPr>
          <w:p w:rsidR="00E86A8E" w:rsidRPr="00833FC9" w:rsidRDefault="00E86A8E" w:rsidP="00E86122">
            <w:pPr>
              <w:pStyle w:val="FaxHeader"/>
              <w:spacing w:before="60"/>
              <w:rPr>
                <w:rStyle w:val="MessageHeaderLabel"/>
                <w:rFonts w:ascii="Arial" w:hAnsi="Arial" w:cs="Arial"/>
                <w:bCs/>
                <w:sz w:val="19"/>
                <w:szCs w:val="19"/>
              </w:rPr>
            </w:pPr>
            <w:r w:rsidRPr="00833FC9">
              <w:rPr>
                <w:rStyle w:val="MessageHeaderLabel"/>
                <w:rFonts w:ascii="Arial" w:hAnsi="Arial" w:cs="Arial"/>
                <w:bCs/>
                <w:sz w:val="19"/>
                <w:szCs w:val="19"/>
              </w:rPr>
              <w:t>For:</w:t>
            </w:r>
          </w:p>
        </w:tc>
        <w:tc>
          <w:tcPr>
            <w:tcW w:w="1559" w:type="dxa"/>
            <w:vAlign w:val="center"/>
          </w:tcPr>
          <w:p w:rsidR="00E86A8E" w:rsidRPr="00833FC9" w:rsidRDefault="00E86A8E" w:rsidP="00E86122">
            <w:pPr>
              <w:pStyle w:val="FaxHeader"/>
              <w:spacing w:before="60" w:after="0"/>
              <w:jc w:val="right"/>
              <w:rPr>
                <w:rFonts w:ascii="Arial" w:hAnsi="Arial" w:cs="Arial"/>
                <w:noProof/>
                <w:sz w:val="19"/>
                <w:szCs w:val="19"/>
              </w:rPr>
            </w:pPr>
            <w:r w:rsidRPr="00833FC9">
              <w:rPr>
                <w:rFonts w:ascii="Arial" w:hAnsi="Arial" w:cs="Arial"/>
                <w:noProof/>
                <w:sz w:val="19"/>
                <w:szCs w:val="19"/>
              </w:rPr>
              <w:t>TAIEX Event ID</w:t>
            </w:r>
          </w:p>
          <w:p w:rsidR="00E86A8E" w:rsidRPr="00833FC9" w:rsidRDefault="00E86A8E" w:rsidP="00E86122">
            <w:pPr>
              <w:pStyle w:val="FaxHeader"/>
              <w:spacing w:before="0" w:after="0"/>
              <w:jc w:val="right"/>
              <w:rPr>
                <w:rFonts w:ascii="Arial" w:hAnsi="Arial" w:cs="Arial"/>
                <w:noProof/>
                <w:sz w:val="19"/>
                <w:szCs w:val="19"/>
              </w:rPr>
            </w:pPr>
            <w:r w:rsidRPr="00833FC9">
              <w:rPr>
                <w:rFonts w:ascii="Arial" w:hAnsi="Arial" w:cs="Arial"/>
                <w:noProof/>
                <w:sz w:val="19"/>
                <w:szCs w:val="19"/>
              </w:rPr>
              <w:t>Event date</w:t>
            </w:r>
          </w:p>
        </w:tc>
        <w:tc>
          <w:tcPr>
            <w:tcW w:w="7371" w:type="dxa"/>
            <w:tcBorders>
              <w:right w:val="single" w:sz="4" w:space="0" w:color="auto"/>
            </w:tcBorders>
            <w:vAlign w:val="center"/>
          </w:tcPr>
          <w:p w:rsidR="00E86A8E" w:rsidRPr="00833FC9" w:rsidRDefault="00E86A8E" w:rsidP="00E86122">
            <w:pPr>
              <w:pStyle w:val="FaxHeader"/>
              <w:spacing w:before="60" w:after="0"/>
              <w:rPr>
                <w:rFonts w:ascii="Arial" w:hAnsi="Arial" w:cs="Arial"/>
                <w:noProof/>
                <w:sz w:val="19"/>
                <w:szCs w:val="19"/>
              </w:rPr>
            </w:pPr>
            <w:r>
              <w:rPr>
                <w:rFonts w:ascii="Arial" w:hAnsi="Arial" w:cs="Arial"/>
                <w:noProof/>
                <w:sz w:val="19"/>
                <w:szCs w:val="19"/>
              </w:rPr>
              <w:t>AGR - 67400</w:t>
            </w:r>
          </w:p>
          <w:p w:rsidR="00E86A8E" w:rsidRPr="00833FC9" w:rsidRDefault="00E86A8E" w:rsidP="00E86122">
            <w:pPr>
              <w:pStyle w:val="FaxHeader"/>
              <w:spacing w:before="0" w:after="0"/>
              <w:rPr>
                <w:rFonts w:ascii="Arial" w:hAnsi="Arial" w:cs="Arial"/>
                <w:noProof/>
                <w:sz w:val="19"/>
                <w:szCs w:val="19"/>
              </w:rPr>
            </w:pPr>
            <w:r>
              <w:rPr>
                <w:rFonts w:ascii="Arial" w:hAnsi="Arial" w:cs="Arial"/>
                <w:noProof/>
                <w:sz w:val="19"/>
                <w:szCs w:val="19"/>
              </w:rPr>
              <w:t>17/10/2018 - 18/10/2018</w:t>
            </w:r>
          </w:p>
        </w:tc>
      </w:tr>
    </w:tbl>
    <w:p w:rsidR="00ED7D54" w:rsidRPr="004B12F5" w:rsidRDefault="00ED7D54" w:rsidP="00A35E62">
      <w:pPr>
        <w:pStyle w:val="Header"/>
        <w:jc w:val="right"/>
        <w:rPr>
          <w:rFonts w:cs="Arial"/>
        </w:rPr>
      </w:pPr>
    </w:p>
    <w:p w:rsidR="00ED7D54" w:rsidRPr="004B12F5" w:rsidRDefault="00ED7D54" w:rsidP="00ED7D54">
      <w:pPr>
        <w:pStyle w:val="Header"/>
        <w:rPr>
          <w:rFonts w:cs="Arial"/>
        </w:rPr>
      </w:pPr>
    </w:p>
    <w:p w:rsidR="009E7D84" w:rsidRPr="004B12F5" w:rsidRDefault="009E7D84" w:rsidP="00ED7D54">
      <w:pPr>
        <w:pStyle w:val="Header"/>
        <w:rPr>
          <w:rFonts w:cs="Arial"/>
          <w:sz w:val="10"/>
          <w:szCs w:val="10"/>
        </w:rPr>
      </w:pPr>
    </w:p>
    <w:p w:rsidR="00ED7D54" w:rsidRPr="004B12F5" w:rsidRDefault="00ED7D54" w:rsidP="009E7D84">
      <w:pPr>
        <w:numPr>
          <w:ins w:id="0" w:author="Unknown"/>
        </w:numPr>
        <w:spacing w:line="288" w:lineRule="auto"/>
        <w:rPr>
          <w:rFonts w:cs="Arial"/>
          <w:sz w:val="21"/>
          <w:szCs w:val="21"/>
        </w:rPr>
      </w:pPr>
      <w:r w:rsidRPr="004B12F5">
        <w:rPr>
          <w:rFonts w:cs="Arial"/>
          <w:sz w:val="21"/>
          <w:szCs w:val="21"/>
        </w:rPr>
        <w:t>Dear Madam/Sir,</w:t>
      </w:r>
    </w:p>
    <w:p w:rsidR="00ED7D54" w:rsidRPr="004B12F5" w:rsidRDefault="00ED7D54" w:rsidP="009E7D84">
      <w:pPr>
        <w:spacing w:line="288" w:lineRule="auto"/>
        <w:rPr>
          <w:rFonts w:cs="Arial"/>
          <w:sz w:val="21"/>
          <w:szCs w:val="21"/>
        </w:rPr>
      </w:pPr>
    </w:p>
    <w:p w:rsidR="00801DDA" w:rsidRPr="004B12F5" w:rsidRDefault="00801DDA" w:rsidP="009E7D84">
      <w:pPr>
        <w:spacing w:line="288" w:lineRule="auto"/>
        <w:rPr>
          <w:rFonts w:cs="Arial"/>
          <w:sz w:val="10"/>
          <w:szCs w:val="10"/>
        </w:rPr>
      </w:pPr>
    </w:p>
    <w:p w:rsidR="00ED7D54" w:rsidRPr="004B12F5" w:rsidRDefault="00ED7D54" w:rsidP="009E7D84">
      <w:pPr>
        <w:tabs>
          <w:tab w:val="left" w:pos="1320"/>
        </w:tabs>
        <w:spacing w:line="288" w:lineRule="auto"/>
        <w:jc w:val="both"/>
        <w:rPr>
          <w:rFonts w:cs="Arial"/>
          <w:sz w:val="21"/>
          <w:szCs w:val="21"/>
        </w:rPr>
      </w:pPr>
      <w:r w:rsidRPr="004B12F5">
        <w:rPr>
          <w:rFonts w:cs="Arial"/>
          <w:sz w:val="21"/>
          <w:szCs w:val="21"/>
        </w:rPr>
        <w:t xml:space="preserve">Referring to the above mentioned </w:t>
      </w:r>
      <w:r w:rsidR="009E7D84" w:rsidRPr="004B12F5">
        <w:rPr>
          <w:rFonts w:cs="Arial"/>
          <w:sz w:val="21"/>
          <w:szCs w:val="21"/>
        </w:rPr>
        <w:t xml:space="preserve">TAIEX </w:t>
      </w:r>
      <w:r w:rsidRPr="004B12F5">
        <w:rPr>
          <w:rFonts w:cs="Arial"/>
          <w:sz w:val="21"/>
          <w:szCs w:val="21"/>
        </w:rPr>
        <w:t>event</w:t>
      </w:r>
      <w:r w:rsidR="009E7D84" w:rsidRPr="004B12F5">
        <w:rPr>
          <w:rFonts w:cs="Arial"/>
          <w:sz w:val="21"/>
          <w:szCs w:val="21"/>
        </w:rPr>
        <w:t xml:space="preserve"> organised by </w:t>
      </w:r>
      <w:r w:rsidR="0069677F" w:rsidRPr="0069677F">
        <w:rPr>
          <w:rFonts w:cs="Arial"/>
          <w:sz w:val="21"/>
          <w:szCs w:val="21"/>
        </w:rPr>
        <w:t>DG Neighbourhood and Enlargement Negotiations of the European Commission</w:t>
      </w:r>
      <w:r w:rsidR="009E7D84" w:rsidRPr="004B12F5">
        <w:rPr>
          <w:rFonts w:cs="Arial"/>
          <w:sz w:val="21"/>
          <w:szCs w:val="21"/>
        </w:rPr>
        <w:t xml:space="preserve">, please </w:t>
      </w:r>
      <w:r w:rsidRPr="004B12F5">
        <w:rPr>
          <w:rFonts w:cs="Arial"/>
          <w:sz w:val="21"/>
          <w:szCs w:val="21"/>
        </w:rPr>
        <w:t>return the attached form duly completed with your best rates to the email or fax number below and grant us an option for the date(s) in question.</w:t>
      </w:r>
    </w:p>
    <w:p w:rsidR="000D72AA" w:rsidRPr="004B12F5" w:rsidRDefault="000D72AA" w:rsidP="009E7D84">
      <w:pPr>
        <w:tabs>
          <w:tab w:val="left" w:pos="1320"/>
        </w:tabs>
        <w:spacing w:line="288" w:lineRule="auto"/>
        <w:jc w:val="both"/>
        <w:rPr>
          <w:rFonts w:cs="Arial"/>
          <w:sz w:val="21"/>
          <w:szCs w:val="21"/>
        </w:rPr>
      </w:pPr>
    </w:p>
    <w:p w:rsidR="000D72AA" w:rsidRPr="004B12F5" w:rsidRDefault="000D72AA" w:rsidP="009E7D84">
      <w:pPr>
        <w:tabs>
          <w:tab w:val="left" w:pos="1320"/>
        </w:tabs>
        <w:spacing w:line="288" w:lineRule="auto"/>
        <w:jc w:val="both"/>
        <w:rPr>
          <w:rFonts w:cs="Arial"/>
          <w:sz w:val="21"/>
          <w:szCs w:val="21"/>
        </w:rPr>
      </w:pPr>
      <w:r w:rsidRPr="004B12F5">
        <w:rPr>
          <w:rFonts w:cs="Arial"/>
          <w:sz w:val="21"/>
          <w:szCs w:val="21"/>
        </w:rPr>
        <w:t>Please submit your offer</w:t>
      </w:r>
      <w:r w:rsidR="00B52414" w:rsidRPr="004B12F5">
        <w:rPr>
          <w:rFonts w:cs="Arial"/>
          <w:sz w:val="21"/>
          <w:szCs w:val="21"/>
        </w:rPr>
        <w:t xml:space="preserve"> at your earliest convenience and in any case</w:t>
      </w:r>
      <w:r w:rsidRPr="004B12F5">
        <w:rPr>
          <w:rFonts w:cs="Arial"/>
          <w:sz w:val="21"/>
          <w:szCs w:val="21"/>
        </w:rPr>
        <w:t xml:space="preserve"> no later than 2 calendar days from receipt.</w:t>
      </w:r>
    </w:p>
    <w:p w:rsidR="00ED7D54" w:rsidRPr="004B12F5" w:rsidRDefault="00ED7D54" w:rsidP="009E7D84">
      <w:pPr>
        <w:tabs>
          <w:tab w:val="left" w:pos="1320"/>
        </w:tabs>
        <w:spacing w:line="288" w:lineRule="auto"/>
        <w:jc w:val="both"/>
        <w:rPr>
          <w:rFonts w:cs="Arial"/>
          <w:sz w:val="21"/>
          <w:szCs w:val="21"/>
        </w:rPr>
      </w:pPr>
    </w:p>
    <w:p w:rsidR="00ED7D54" w:rsidRPr="004B12F5" w:rsidRDefault="00ED7D54" w:rsidP="009E7D84">
      <w:pPr>
        <w:tabs>
          <w:tab w:val="left" w:pos="1320"/>
        </w:tabs>
        <w:spacing w:line="288" w:lineRule="auto"/>
        <w:jc w:val="both"/>
        <w:rPr>
          <w:rFonts w:cs="Arial"/>
          <w:sz w:val="21"/>
          <w:szCs w:val="21"/>
        </w:rPr>
      </w:pPr>
      <w:r w:rsidRPr="004B12F5">
        <w:rPr>
          <w:rFonts w:cs="Arial"/>
          <w:sz w:val="21"/>
          <w:szCs w:val="21"/>
        </w:rPr>
        <w:t>We thank you in advance for your kind co-operation and are at your disposal for any additional information you may require.</w:t>
      </w:r>
    </w:p>
    <w:p w:rsidR="00521A38" w:rsidRPr="004B12F5" w:rsidRDefault="00521A38" w:rsidP="009E7D84">
      <w:pPr>
        <w:pStyle w:val="Header"/>
        <w:spacing w:line="288" w:lineRule="auto"/>
        <w:rPr>
          <w:rFonts w:cs="Arial"/>
          <w:sz w:val="21"/>
          <w:szCs w:val="21"/>
        </w:rPr>
      </w:pPr>
    </w:p>
    <w:p w:rsidR="00521A38" w:rsidRPr="004B12F5" w:rsidRDefault="00521A38" w:rsidP="009E7D84">
      <w:pPr>
        <w:pStyle w:val="Header"/>
        <w:spacing w:line="288" w:lineRule="auto"/>
        <w:rPr>
          <w:rFonts w:cs="Arial"/>
          <w:sz w:val="10"/>
          <w:szCs w:val="10"/>
        </w:rPr>
      </w:pPr>
    </w:p>
    <w:p w:rsidR="00521A38" w:rsidRPr="004B12F5" w:rsidRDefault="00ED7D54" w:rsidP="009E7D84">
      <w:pPr>
        <w:tabs>
          <w:tab w:val="left" w:pos="1320"/>
        </w:tabs>
        <w:spacing w:line="288" w:lineRule="auto"/>
        <w:jc w:val="both"/>
        <w:rPr>
          <w:rFonts w:cs="Arial"/>
        </w:rPr>
      </w:pPr>
      <w:r w:rsidRPr="004B12F5">
        <w:rPr>
          <w:rFonts w:cs="Arial"/>
        </w:rPr>
        <w:t>Best regards,</w:t>
      </w:r>
    </w:p>
    <w:p w:rsidR="00521A38" w:rsidRPr="004B12F5" w:rsidRDefault="00521A38" w:rsidP="00801DDA">
      <w:pPr>
        <w:tabs>
          <w:tab w:val="left" w:pos="1320"/>
        </w:tabs>
        <w:spacing w:line="360" w:lineRule="auto"/>
        <w:jc w:val="both"/>
        <w:rPr>
          <w:rFonts w:cs="Arial"/>
        </w:rPr>
      </w:pPr>
    </w:p>
    <w:p w:rsidR="009E7D84" w:rsidRPr="004B12F5" w:rsidRDefault="009E7D84" w:rsidP="00801DDA">
      <w:pPr>
        <w:tabs>
          <w:tab w:val="left" w:pos="1320"/>
        </w:tabs>
        <w:spacing w:line="360" w:lineRule="auto"/>
        <w:jc w:val="both"/>
        <w:rPr>
          <w:rFonts w:cs="Arial"/>
          <w:sz w:val="10"/>
          <w:szCs w:val="10"/>
        </w:rPr>
      </w:pPr>
    </w:p>
    <w:p w:rsidR="00801DDA" w:rsidRPr="004B12F5" w:rsidRDefault="00970EB0" w:rsidP="009E7D84">
      <w:pPr>
        <w:tabs>
          <w:tab w:val="left" w:pos="1320"/>
        </w:tabs>
        <w:spacing w:line="288" w:lineRule="auto"/>
        <w:rPr>
          <w:rFonts w:cs="Arial"/>
          <w:b/>
          <w:noProof/>
          <w:sz w:val="21"/>
          <w:szCs w:val="21"/>
        </w:rPr>
      </w:pPr>
      <w:r w:rsidRPr="00970EB0">
        <w:rPr>
          <w:rFonts w:cs="Arial"/>
          <w:b/>
          <w:noProof/>
          <w:sz w:val="21"/>
          <w:szCs w:val="21"/>
        </w:rPr>
        <w:t>Damla Oztan</w:t>
      </w:r>
    </w:p>
    <w:p w:rsidR="00801DDA" w:rsidRPr="00F82E10" w:rsidRDefault="008D0374" w:rsidP="009E7D84">
      <w:pPr>
        <w:tabs>
          <w:tab w:val="left" w:pos="1320"/>
        </w:tabs>
        <w:spacing w:after="200" w:line="288" w:lineRule="auto"/>
        <w:rPr>
          <w:rFonts w:cs="Arial"/>
          <w:sz w:val="21"/>
          <w:szCs w:val="21"/>
        </w:rPr>
      </w:pPr>
      <w:r w:rsidRPr="00F82E10">
        <w:rPr>
          <w:rFonts w:cs="Arial"/>
          <w:noProof/>
          <w:sz w:val="21"/>
          <w:szCs w:val="21"/>
        </w:rPr>
        <w:t>Event Organiser</w:t>
      </w:r>
    </w:p>
    <w:p w:rsidR="00801DDA" w:rsidRPr="004B12F5" w:rsidRDefault="008D0374" w:rsidP="009E7D84">
      <w:pPr>
        <w:widowControl w:val="0"/>
        <w:autoSpaceDE w:val="0"/>
        <w:autoSpaceDN w:val="0"/>
        <w:adjustRightInd w:val="0"/>
        <w:spacing w:line="288" w:lineRule="auto"/>
        <w:rPr>
          <w:rFonts w:cs="Arial"/>
          <w:sz w:val="21"/>
          <w:szCs w:val="21"/>
          <w:lang w:val="fr-BE"/>
        </w:rPr>
      </w:pPr>
      <w:r w:rsidRPr="004B12F5">
        <w:rPr>
          <w:rFonts w:cs="Arial"/>
          <w:sz w:val="21"/>
          <w:szCs w:val="21"/>
          <w:lang w:val="fr-BE"/>
        </w:rPr>
        <w:t>IBF International Consulting sa</w:t>
      </w:r>
    </w:p>
    <w:p w:rsidR="009E7D84" w:rsidRPr="004B12F5" w:rsidRDefault="008D0374" w:rsidP="009E7D84">
      <w:pPr>
        <w:widowControl w:val="0"/>
        <w:autoSpaceDE w:val="0"/>
        <w:autoSpaceDN w:val="0"/>
        <w:adjustRightInd w:val="0"/>
        <w:spacing w:line="288" w:lineRule="auto"/>
        <w:rPr>
          <w:rFonts w:cs="Arial"/>
          <w:sz w:val="21"/>
          <w:szCs w:val="21"/>
          <w:lang w:val="fr-BE"/>
        </w:rPr>
      </w:pPr>
      <w:r w:rsidRPr="004B12F5">
        <w:rPr>
          <w:rFonts w:cs="Arial"/>
          <w:sz w:val="21"/>
          <w:szCs w:val="21"/>
          <w:lang w:val="fr-BE"/>
        </w:rPr>
        <w:t>TAIEX Logistics Services</w:t>
      </w:r>
    </w:p>
    <w:p w:rsidR="009E7D84" w:rsidRPr="004B12F5" w:rsidRDefault="008D0374" w:rsidP="009E7D84">
      <w:pPr>
        <w:widowControl w:val="0"/>
        <w:autoSpaceDE w:val="0"/>
        <w:autoSpaceDN w:val="0"/>
        <w:adjustRightInd w:val="0"/>
        <w:spacing w:line="288" w:lineRule="auto"/>
        <w:rPr>
          <w:rFonts w:cs="Arial"/>
          <w:sz w:val="21"/>
          <w:szCs w:val="21"/>
          <w:lang w:val="fr-BE"/>
        </w:rPr>
      </w:pPr>
      <w:r w:rsidRPr="004B12F5">
        <w:rPr>
          <w:rFonts w:cs="Arial"/>
          <w:sz w:val="21"/>
          <w:szCs w:val="21"/>
          <w:lang w:val="fr-BE"/>
        </w:rPr>
        <w:t>Avenue Louise 209a</w:t>
      </w:r>
    </w:p>
    <w:p w:rsidR="009E7D84" w:rsidRPr="00E86A8E" w:rsidRDefault="00BE63FF" w:rsidP="009E7D84">
      <w:pPr>
        <w:widowControl w:val="0"/>
        <w:autoSpaceDE w:val="0"/>
        <w:autoSpaceDN w:val="0"/>
        <w:adjustRightInd w:val="0"/>
        <w:spacing w:after="200" w:line="288" w:lineRule="auto"/>
        <w:rPr>
          <w:rFonts w:cs="Arial"/>
          <w:sz w:val="21"/>
          <w:szCs w:val="21"/>
          <w:lang w:val="fr-FR"/>
        </w:rPr>
      </w:pPr>
      <w:r w:rsidRPr="00E86A8E">
        <w:rPr>
          <w:rFonts w:cs="Arial"/>
          <w:sz w:val="21"/>
          <w:szCs w:val="21"/>
          <w:lang w:val="fr-FR"/>
        </w:rPr>
        <w:t>B-</w:t>
      </w:r>
      <w:r w:rsidR="009E7D84" w:rsidRPr="00E86A8E">
        <w:rPr>
          <w:rFonts w:cs="Arial"/>
          <w:sz w:val="21"/>
          <w:szCs w:val="21"/>
          <w:lang w:val="fr-FR"/>
        </w:rPr>
        <w:t>1050 Brussels (Belgium)</w:t>
      </w:r>
    </w:p>
    <w:p w:rsidR="00970EB0" w:rsidRPr="00970EB0" w:rsidRDefault="00970EB0" w:rsidP="00970EB0">
      <w:pPr>
        <w:tabs>
          <w:tab w:val="left" w:pos="1320"/>
        </w:tabs>
        <w:spacing w:line="288" w:lineRule="auto"/>
        <w:rPr>
          <w:rFonts w:cs="Arial"/>
          <w:sz w:val="21"/>
          <w:szCs w:val="21"/>
        </w:rPr>
      </w:pPr>
      <w:r w:rsidRPr="00970EB0">
        <w:rPr>
          <w:rFonts w:cs="Arial"/>
          <w:sz w:val="21"/>
          <w:szCs w:val="21"/>
        </w:rPr>
        <w:t xml:space="preserve">Email: </w:t>
      </w:r>
      <w:r w:rsidRPr="00970EB0">
        <w:rPr>
          <w:rFonts w:cs="Arial"/>
          <w:b/>
          <w:sz w:val="21"/>
          <w:szCs w:val="21"/>
        </w:rPr>
        <w:t>oztan@ibf.be</w:t>
      </w:r>
    </w:p>
    <w:p w:rsidR="00970EB0" w:rsidRPr="00970EB0" w:rsidRDefault="00970EB0" w:rsidP="00970EB0">
      <w:pPr>
        <w:tabs>
          <w:tab w:val="left" w:pos="1320"/>
        </w:tabs>
        <w:spacing w:line="288" w:lineRule="auto"/>
        <w:rPr>
          <w:rFonts w:cs="Arial"/>
          <w:sz w:val="21"/>
          <w:szCs w:val="21"/>
        </w:rPr>
      </w:pPr>
      <w:r w:rsidRPr="00970EB0">
        <w:rPr>
          <w:rFonts w:cs="Arial"/>
          <w:sz w:val="21"/>
          <w:szCs w:val="21"/>
        </w:rPr>
        <w:t xml:space="preserve">Phone number: </w:t>
      </w:r>
      <w:r w:rsidRPr="00970EB0">
        <w:rPr>
          <w:rFonts w:cs="Arial"/>
          <w:b/>
          <w:sz w:val="21"/>
          <w:szCs w:val="21"/>
        </w:rPr>
        <w:t>+32 2 237 09 21</w:t>
      </w:r>
    </w:p>
    <w:p w:rsidR="00801DDA" w:rsidRPr="00970EB0" w:rsidRDefault="00970EB0" w:rsidP="00970EB0">
      <w:pPr>
        <w:tabs>
          <w:tab w:val="left" w:pos="1320"/>
        </w:tabs>
        <w:spacing w:line="288" w:lineRule="auto"/>
        <w:rPr>
          <w:rFonts w:cs="Arial"/>
          <w:sz w:val="21"/>
          <w:szCs w:val="21"/>
        </w:rPr>
      </w:pPr>
      <w:r w:rsidRPr="00970EB0">
        <w:rPr>
          <w:rFonts w:cs="Arial"/>
          <w:sz w:val="21"/>
          <w:szCs w:val="21"/>
        </w:rPr>
        <w:t xml:space="preserve">Fax number: </w:t>
      </w:r>
      <w:r w:rsidR="000A32CC" w:rsidRPr="000A32CC">
        <w:rPr>
          <w:rFonts w:cs="Arial"/>
          <w:b/>
          <w:sz w:val="21"/>
          <w:szCs w:val="21"/>
        </w:rPr>
        <w:t>+32 2 644 35 94</w:t>
      </w:r>
    </w:p>
    <w:p w:rsidR="00FF60D1" w:rsidRPr="004B12F5" w:rsidRDefault="00FF60D1" w:rsidP="00A35E62">
      <w:pPr>
        <w:tabs>
          <w:tab w:val="left" w:pos="1320"/>
        </w:tabs>
        <w:jc w:val="center"/>
        <w:rPr>
          <w:rFonts w:cs="Arial"/>
          <w:b/>
          <w:bCs/>
          <w:position w:val="-2"/>
          <w:sz w:val="10"/>
          <w:szCs w:val="10"/>
        </w:rPr>
      </w:pPr>
    </w:p>
    <w:p w:rsidR="00521A38" w:rsidRPr="004B12F5" w:rsidRDefault="00AD72E0" w:rsidP="00A35E62">
      <w:pPr>
        <w:tabs>
          <w:tab w:val="left" w:pos="1320"/>
        </w:tabs>
        <w:jc w:val="center"/>
        <w:rPr>
          <w:rFonts w:cs="Arial"/>
          <w:b/>
          <w:bCs/>
          <w:position w:val="-2"/>
          <w:sz w:val="29"/>
          <w:szCs w:val="29"/>
        </w:rPr>
      </w:pPr>
      <w:r w:rsidRPr="004B12F5">
        <w:rPr>
          <w:rFonts w:cs="Arial"/>
          <w:b/>
          <w:bCs/>
          <w:position w:val="-2"/>
          <w:sz w:val="29"/>
          <w:szCs w:val="29"/>
        </w:rPr>
        <w:lastRenderedPageBreak/>
        <w:t>Accommodation / Catering / Event Rooms / Technical Equipment Option Return Form</w:t>
      </w:r>
    </w:p>
    <w:p w:rsidR="00AD72E0" w:rsidRPr="004B12F5" w:rsidRDefault="00AD72E0" w:rsidP="00A35E62">
      <w:pPr>
        <w:tabs>
          <w:tab w:val="left" w:pos="1320"/>
        </w:tabs>
        <w:jc w:val="center"/>
        <w:rPr>
          <w:rFonts w:cs="Arial"/>
          <w:b/>
          <w:bCs/>
          <w:position w:val="-2"/>
        </w:rPr>
      </w:pPr>
    </w:p>
    <w:tbl>
      <w:tblPr>
        <w:tblW w:w="9639" w:type="dxa"/>
        <w:tblInd w:w="108" w:type="dxa"/>
        <w:tblBorders>
          <w:top w:val="single" w:sz="4" w:space="0" w:color="000000"/>
          <w:left w:val="single" w:sz="4" w:space="0" w:color="C0C0C0"/>
          <w:bottom w:val="single" w:sz="4" w:space="0" w:color="000000"/>
          <w:right w:val="single" w:sz="4" w:space="0" w:color="C0C0C0"/>
          <w:insideH w:val="single" w:sz="4" w:space="0" w:color="000000"/>
          <w:insideV w:val="single" w:sz="4" w:space="0" w:color="C0C0C0"/>
        </w:tblBorders>
        <w:tblLayout w:type="fixed"/>
        <w:tblLook w:val="0000" w:firstRow="0" w:lastRow="0" w:firstColumn="0" w:lastColumn="0" w:noHBand="0" w:noVBand="0"/>
      </w:tblPr>
      <w:tblGrid>
        <w:gridCol w:w="709"/>
        <w:gridCol w:w="1559"/>
        <w:gridCol w:w="7371"/>
      </w:tblGrid>
      <w:tr w:rsidR="00E86A8E" w:rsidRPr="00833FC9" w:rsidTr="00E86122">
        <w:trPr>
          <w:trHeight w:val="364"/>
        </w:trPr>
        <w:tc>
          <w:tcPr>
            <w:tcW w:w="9639" w:type="dxa"/>
            <w:gridSpan w:val="3"/>
            <w:tcBorders>
              <w:left w:val="single" w:sz="4" w:space="0" w:color="auto"/>
              <w:right w:val="single" w:sz="4" w:space="0" w:color="auto"/>
            </w:tcBorders>
            <w:vAlign w:val="center"/>
          </w:tcPr>
          <w:p w:rsidR="00E86A8E" w:rsidRPr="00833FC9" w:rsidRDefault="00E86A8E" w:rsidP="00E86122">
            <w:pPr>
              <w:pStyle w:val="Header"/>
              <w:jc w:val="right"/>
              <w:rPr>
                <w:rFonts w:cs="Arial"/>
                <w:b/>
                <w:bCs/>
                <w:position w:val="-2"/>
                <w:sz w:val="28"/>
                <w:szCs w:val="28"/>
              </w:rPr>
            </w:pPr>
            <w:r w:rsidRPr="00833FC9">
              <w:rPr>
                <w:rFonts w:cs="Arial"/>
                <w:noProof/>
                <w:sz w:val="19"/>
                <w:szCs w:val="19"/>
              </w:rPr>
              <w:t xml:space="preserve">Brussels, </w:t>
            </w:r>
            <w:r>
              <w:rPr>
                <w:rFonts w:cs="Arial"/>
                <w:noProof/>
                <w:sz w:val="19"/>
                <w:szCs w:val="19"/>
              </w:rPr>
              <w:t>03/04/2020</w:t>
            </w:r>
          </w:p>
        </w:tc>
      </w:tr>
      <w:tr w:rsidR="00E86A8E" w:rsidRPr="00833FC9" w:rsidTr="00E86122">
        <w:trPr>
          <w:trHeight w:val="1528"/>
        </w:trPr>
        <w:tc>
          <w:tcPr>
            <w:tcW w:w="709" w:type="dxa"/>
            <w:tcBorders>
              <w:left w:val="single" w:sz="4" w:space="0" w:color="auto"/>
              <w:bottom w:val="single" w:sz="4" w:space="0" w:color="000000"/>
            </w:tcBorders>
          </w:tcPr>
          <w:p w:rsidR="00E86A8E" w:rsidRPr="00833FC9" w:rsidRDefault="00E86A8E" w:rsidP="00E86122">
            <w:pPr>
              <w:pStyle w:val="FaxHeader"/>
              <w:spacing w:before="60"/>
              <w:rPr>
                <w:rStyle w:val="MessageHeaderLabel"/>
                <w:rFonts w:ascii="Arial" w:hAnsi="Arial" w:cs="Arial"/>
                <w:bCs/>
                <w:sz w:val="19"/>
                <w:szCs w:val="19"/>
              </w:rPr>
            </w:pPr>
            <w:r w:rsidRPr="00833FC9">
              <w:rPr>
                <w:rStyle w:val="MessageHeaderLabel"/>
                <w:rFonts w:ascii="Arial" w:hAnsi="Arial" w:cs="Arial"/>
                <w:bCs/>
                <w:sz w:val="19"/>
                <w:szCs w:val="19"/>
              </w:rPr>
              <w:t>To:</w:t>
            </w:r>
          </w:p>
        </w:tc>
        <w:tc>
          <w:tcPr>
            <w:tcW w:w="8930" w:type="dxa"/>
            <w:gridSpan w:val="2"/>
            <w:tcBorders>
              <w:right w:val="single" w:sz="4" w:space="0" w:color="auto"/>
            </w:tcBorders>
          </w:tcPr>
          <w:p w:rsidR="00E86A8E" w:rsidRDefault="00E86A8E" w:rsidP="00E86122">
            <w:pPr>
              <w:pStyle w:val="FaxHeader"/>
              <w:spacing w:before="60"/>
              <w:rPr>
                <w:rFonts w:ascii="Arial" w:hAnsi="Arial" w:cs="Arial"/>
                <w:noProof/>
                <w:sz w:val="19"/>
                <w:szCs w:val="19"/>
              </w:rPr>
            </w:pPr>
            <w:r>
              <w:rPr>
                <w:rFonts w:ascii="Arial" w:hAnsi="Arial" w:cs="Arial"/>
                <w:noProof/>
                <w:sz w:val="19"/>
                <w:szCs w:val="19"/>
              </w:rPr>
              <w:t>Hotel Queens Astoria****</w:t>
            </w:r>
            <w:r w:rsidRPr="00833FC9">
              <w:rPr>
                <w:rFonts w:ascii="Arial" w:hAnsi="Arial" w:cs="Arial"/>
                <w:noProof/>
                <w:sz w:val="19"/>
                <w:szCs w:val="19"/>
              </w:rPr>
              <w:br/>
            </w:r>
            <w:r>
              <w:rPr>
                <w:rFonts w:ascii="Arial" w:hAnsi="Arial" w:cs="Arial"/>
                <w:noProof/>
                <w:sz w:val="19"/>
                <w:szCs w:val="19"/>
              </w:rPr>
              <w:t/>
            </w:r>
            <w:r w:rsidRPr="00833FC9">
              <w:rPr>
                <w:rFonts w:ascii="Arial" w:hAnsi="Arial" w:cs="Arial"/>
                <w:noProof/>
                <w:sz w:val="19"/>
                <w:szCs w:val="19"/>
              </w:rPr>
              <w:br/>
            </w:r>
            <w:r>
              <w:rPr>
                <w:rFonts w:ascii="Arial" w:hAnsi="Arial" w:cs="Arial"/>
                <w:noProof/>
                <w:sz w:val="19"/>
                <w:szCs w:val="19"/>
              </w:rPr>
              <w:t> Belgrade</w:t>
            </w:r>
            <w:r w:rsidRPr="00833FC9">
              <w:rPr>
                <w:rFonts w:ascii="Arial" w:hAnsi="Arial" w:cs="Arial"/>
                <w:noProof/>
                <w:sz w:val="19"/>
                <w:szCs w:val="19"/>
              </w:rPr>
              <w:t xml:space="preserve">, </w:t>
            </w:r>
            <w:r>
              <w:rPr>
                <w:rFonts w:ascii="Arial" w:hAnsi="Arial" w:cs="Arial"/>
                <w:noProof/>
                <w:sz w:val="19"/>
                <w:szCs w:val="19"/>
              </w:rPr>
              <w:t>Serbia</w:t>
            </w:r>
          </w:p>
          <w:p w:rsidR="00E86A8E" w:rsidRPr="00833FC9" w:rsidRDefault="00E86A8E" w:rsidP="00E86122">
            <w:pPr>
              <w:pStyle w:val="FaxHeader"/>
              <w:spacing w:before="60"/>
              <w:rPr>
                <w:rStyle w:val="MessageHeaderLabel"/>
                <w:rFonts w:ascii="Arial" w:hAnsi="Arial" w:cs="Arial"/>
                <w:sz w:val="19"/>
                <w:szCs w:val="19"/>
              </w:rPr>
            </w:pPr>
            <w:r w:rsidRPr="00833FC9">
              <w:rPr>
                <w:rFonts w:ascii="Arial" w:hAnsi="Arial" w:cs="Arial"/>
                <w:noProof/>
                <w:sz w:val="19"/>
                <w:szCs w:val="19"/>
              </w:rPr>
              <w:t>Telephone</w:t>
            </w:r>
            <w:r>
              <w:rPr>
                <w:rFonts w:ascii="Arial" w:hAnsi="Arial" w:cs="Arial"/>
                <w:noProof/>
                <w:sz w:val="19"/>
                <w:szCs w:val="19"/>
              </w:rPr>
              <w:t>: </w:t>
            </w:r>
            <w:r w:rsidRPr="00833FC9">
              <w:rPr>
                <w:rFonts w:ascii="Arial" w:hAnsi="Arial" w:cs="Arial"/>
                <w:noProof/>
                <w:sz w:val="19"/>
                <w:szCs w:val="19"/>
              </w:rPr>
              <w:br/>
              <w:t>Fax:</w:t>
            </w:r>
            <w:r>
              <w:rPr>
                <w:rFonts w:ascii="Arial" w:hAnsi="Arial" w:cs="Arial"/>
                <w:noProof/>
                <w:sz w:val="19"/>
                <w:szCs w:val="19"/>
              </w:rPr>
              <w:t xml:space="preserve"> </w:t>
            </w:r>
            <w:r w:rsidRPr="00833FC9">
              <w:rPr>
                <w:rFonts w:ascii="Arial" w:hAnsi="Arial" w:cs="Arial"/>
                <w:b/>
                <w:bCs/>
                <w:noProof/>
                <w:sz w:val="19"/>
                <w:szCs w:val="19"/>
              </w:rPr>
              <w:br/>
            </w:r>
            <w:r w:rsidRPr="00833FC9">
              <w:rPr>
                <w:rFonts w:ascii="Arial" w:hAnsi="Arial" w:cs="Arial"/>
                <w:noProof/>
                <w:sz w:val="19"/>
                <w:szCs w:val="19"/>
              </w:rPr>
              <w:t>E-mail:</w:t>
            </w:r>
            <w:r>
              <w:rPr>
                <w:rFonts w:ascii="Arial" w:hAnsi="Arial" w:cs="Arial"/>
                <w:noProof/>
                <w:sz w:val="19"/>
                <w:szCs w:val="19"/>
              </w:rPr>
              <w:t xml:space="preserve"> </w:t>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p>
        </w:tc>
      </w:tr>
      <w:tr w:rsidR="00E86A8E" w:rsidRPr="00833FC9" w:rsidTr="00E86122">
        <w:trPr>
          <w:cantSplit/>
          <w:trHeight w:val="699"/>
        </w:trPr>
        <w:tc>
          <w:tcPr>
            <w:tcW w:w="709" w:type="dxa"/>
            <w:tcBorders>
              <w:left w:val="single" w:sz="4" w:space="0" w:color="auto"/>
            </w:tcBorders>
          </w:tcPr>
          <w:p w:rsidR="00E86A8E" w:rsidRPr="00833FC9" w:rsidRDefault="00E86A8E" w:rsidP="00E86122">
            <w:pPr>
              <w:pStyle w:val="FaxHeader"/>
              <w:spacing w:before="60"/>
              <w:rPr>
                <w:rStyle w:val="MessageHeaderLabel"/>
                <w:rFonts w:ascii="Arial" w:hAnsi="Arial" w:cs="Arial"/>
                <w:bCs/>
                <w:sz w:val="19"/>
                <w:szCs w:val="19"/>
              </w:rPr>
            </w:pPr>
            <w:r w:rsidRPr="00833FC9">
              <w:rPr>
                <w:rStyle w:val="MessageHeaderLabel"/>
                <w:rFonts w:ascii="Arial" w:hAnsi="Arial" w:cs="Arial"/>
                <w:bCs/>
                <w:sz w:val="19"/>
                <w:szCs w:val="19"/>
              </w:rPr>
              <w:t>For:</w:t>
            </w:r>
          </w:p>
        </w:tc>
        <w:tc>
          <w:tcPr>
            <w:tcW w:w="1559" w:type="dxa"/>
            <w:vAlign w:val="center"/>
          </w:tcPr>
          <w:p w:rsidR="00E86A8E" w:rsidRPr="00833FC9" w:rsidRDefault="00E86A8E" w:rsidP="00E86122">
            <w:pPr>
              <w:pStyle w:val="FaxHeader"/>
              <w:spacing w:before="60" w:after="0"/>
              <w:jc w:val="right"/>
              <w:rPr>
                <w:rFonts w:ascii="Arial" w:hAnsi="Arial" w:cs="Arial"/>
                <w:noProof/>
                <w:sz w:val="19"/>
                <w:szCs w:val="19"/>
              </w:rPr>
            </w:pPr>
            <w:r w:rsidRPr="00833FC9">
              <w:rPr>
                <w:rFonts w:ascii="Arial" w:hAnsi="Arial" w:cs="Arial"/>
                <w:noProof/>
                <w:sz w:val="19"/>
                <w:szCs w:val="19"/>
              </w:rPr>
              <w:t>TAIEX Event ID</w:t>
            </w:r>
          </w:p>
          <w:p w:rsidR="00E86A8E" w:rsidRPr="00833FC9" w:rsidRDefault="00E86A8E" w:rsidP="00E86122">
            <w:pPr>
              <w:pStyle w:val="FaxHeader"/>
              <w:spacing w:before="0" w:after="0"/>
              <w:jc w:val="right"/>
              <w:rPr>
                <w:rFonts w:ascii="Arial" w:hAnsi="Arial" w:cs="Arial"/>
                <w:noProof/>
                <w:sz w:val="19"/>
                <w:szCs w:val="19"/>
              </w:rPr>
            </w:pPr>
            <w:r w:rsidRPr="00833FC9">
              <w:rPr>
                <w:rFonts w:ascii="Arial" w:hAnsi="Arial" w:cs="Arial"/>
                <w:noProof/>
                <w:sz w:val="19"/>
                <w:szCs w:val="19"/>
              </w:rPr>
              <w:t>Event date</w:t>
            </w:r>
          </w:p>
        </w:tc>
        <w:tc>
          <w:tcPr>
            <w:tcW w:w="7371" w:type="dxa"/>
            <w:tcBorders>
              <w:right w:val="single" w:sz="4" w:space="0" w:color="auto"/>
            </w:tcBorders>
            <w:vAlign w:val="center"/>
          </w:tcPr>
          <w:p w:rsidR="00E86A8E" w:rsidRPr="00833FC9" w:rsidRDefault="00E86A8E" w:rsidP="00E86122">
            <w:pPr>
              <w:pStyle w:val="FaxHeader"/>
              <w:spacing w:before="60" w:after="0"/>
              <w:rPr>
                <w:rFonts w:ascii="Arial" w:hAnsi="Arial" w:cs="Arial"/>
                <w:noProof/>
                <w:sz w:val="19"/>
                <w:szCs w:val="19"/>
              </w:rPr>
            </w:pPr>
            <w:r>
              <w:rPr>
                <w:rFonts w:ascii="Arial" w:hAnsi="Arial" w:cs="Arial"/>
                <w:noProof/>
                <w:sz w:val="19"/>
                <w:szCs w:val="19"/>
              </w:rPr>
              <w:t>AGR - 67400</w:t>
            </w:r>
          </w:p>
          <w:p w:rsidR="00E86A8E" w:rsidRPr="00833FC9" w:rsidRDefault="00E86A8E" w:rsidP="00E86122">
            <w:pPr>
              <w:pStyle w:val="FaxHeader"/>
              <w:spacing w:before="0" w:after="0"/>
              <w:rPr>
                <w:rFonts w:ascii="Arial" w:hAnsi="Arial" w:cs="Arial"/>
                <w:noProof/>
                <w:sz w:val="19"/>
                <w:szCs w:val="19"/>
              </w:rPr>
            </w:pPr>
            <w:r>
              <w:rPr>
                <w:rFonts w:ascii="Arial" w:hAnsi="Arial" w:cs="Arial"/>
                <w:noProof/>
                <w:sz w:val="19"/>
                <w:szCs w:val="19"/>
              </w:rPr>
              <w:t>17/10/2018 - 18/10/2018</w:t>
            </w:r>
          </w:p>
        </w:tc>
      </w:tr>
    </w:tbl>
    <w:p w:rsidR="00391798" w:rsidRPr="004B12F5" w:rsidRDefault="00391798" w:rsidP="00521A38">
      <w:pPr>
        <w:tabs>
          <w:tab w:val="left" w:pos="1320"/>
        </w:tabs>
        <w:rPr>
          <w:rFonts w:cs="Arial"/>
          <w:sz w:val="19"/>
          <w:szCs w:val="19"/>
        </w:rPr>
      </w:pPr>
    </w:p>
    <w:p w:rsidR="00B037F9" w:rsidRPr="004B12F5" w:rsidRDefault="00B037F9" w:rsidP="00521A38">
      <w:pPr>
        <w:tabs>
          <w:tab w:val="left" w:pos="1320"/>
        </w:tabs>
        <w:rPr>
          <w:rFonts w:cs="Arial"/>
          <w:sz w:val="19"/>
          <w:szCs w:val="19"/>
        </w:rPr>
      </w:pPr>
    </w:p>
    <w:p w:rsidR="00B037F9" w:rsidRPr="004B12F5" w:rsidRDefault="00B037F9" w:rsidP="00B037F9">
      <w:pPr>
        <w:tabs>
          <w:tab w:val="left" w:pos="1320"/>
        </w:tabs>
        <w:jc w:val="both"/>
        <w:rPr>
          <w:rFonts w:cs="Arial"/>
          <w:b/>
          <w:bCs/>
          <w:iCs/>
          <w:sz w:val="19"/>
          <w:szCs w:val="19"/>
          <w:u w:val="single"/>
        </w:rPr>
      </w:pPr>
      <w:r w:rsidRPr="004B12F5">
        <w:rPr>
          <w:rFonts w:cs="Arial"/>
          <w:b/>
          <w:bCs/>
          <w:iCs/>
          <w:sz w:val="19"/>
          <w:szCs w:val="19"/>
          <w:u w:val="single"/>
        </w:rPr>
        <w:t>Validity date of option</w:t>
      </w:r>
      <w:r w:rsidRPr="004B12F5">
        <w:rPr>
          <w:rFonts w:cs="Arial"/>
          <w:b/>
          <w:bCs/>
          <w:iCs/>
          <w:sz w:val="19"/>
          <w:szCs w:val="19"/>
        </w:rPr>
        <w:t xml:space="preserve"> </w:t>
      </w:r>
      <w:r w:rsidRPr="004B12F5">
        <w:rPr>
          <w:rFonts w:cs="Arial"/>
          <w:bCs/>
          <w:iCs/>
          <w:sz w:val="19"/>
          <w:szCs w:val="19"/>
        </w:rPr>
        <w:t>(at least 7 calendar days prior to check-in date)</w:t>
      </w:r>
      <w:r w:rsidR="00952185" w:rsidRPr="004B12F5">
        <w:rPr>
          <w:rFonts w:cs="Arial"/>
          <w:bCs/>
          <w:iCs/>
          <w:sz w:val="19"/>
          <w:szCs w:val="19"/>
        </w:rPr>
        <w:t>:</w:t>
      </w:r>
    </w:p>
    <w:p w:rsidR="00B037F9" w:rsidRPr="004B12F5" w:rsidRDefault="00B037F9" w:rsidP="00B037F9">
      <w:pPr>
        <w:tabs>
          <w:tab w:val="left" w:pos="1320"/>
        </w:tabs>
        <w:jc w:val="both"/>
        <w:rPr>
          <w:rFonts w:cs="Arial"/>
          <w:b/>
          <w:bCs/>
          <w:iCs/>
          <w:sz w:val="10"/>
          <w:szCs w:val="1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6"/>
      </w:tblGrid>
      <w:tr w:rsidR="00B037F9" w:rsidRPr="004B12F5" w:rsidTr="00B037F9">
        <w:trPr>
          <w:cantSplit/>
          <w:trHeight w:val="392"/>
          <w:jc w:val="center"/>
        </w:trPr>
        <w:tc>
          <w:tcPr>
            <w:tcW w:w="9626" w:type="dxa"/>
            <w:vAlign w:val="center"/>
          </w:tcPr>
          <w:p w:rsidR="00B037F9" w:rsidRPr="004B12F5" w:rsidRDefault="00B037F9" w:rsidP="00A63943">
            <w:pPr>
              <w:rPr>
                <w:rFonts w:cs="Arial"/>
                <w:sz w:val="19"/>
                <w:szCs w:val="19"/>
              </w:rPr>
            </w:pPr>
          </w:p>
        </w:tc>
      </w:tr>
    </w:tbl>
    <w:p w:rsidR="00B037F9" w:rsidRPr="004B12F5" w:rsidRDefault="00B037F9" w:rsidP="00521A38">
      <w:pPr>
        <w:tabs>
          <w:tab w:val="left" w:pos="1320"/>
        </w:tabs>
        <w:rPr>
          <w:rFonts w:cs="Arial"/>
          <w:sz w:val="24"/>
          <w:szCs w:val="24"/>
        </w:rPr>
      </w:pPr>
    </w:p>
    <w:p w:rsidR="00A63943" w:rsidRPr="004B12F5" w:rsidRDefault="00A63943" w:rsidP="00521A38">
      <w:pPr>
        <w:tabs>
          <w:tab w:val="left" w:pos="1320"/>
        </w:tabs>
        <w:rPr>
          <w:rFonts w:cs="Arial"/>
          <w:b/>
          <w:i/>
        </w:rPr>
      </w:pPr>
      <w:r w:rsidRPr="004B12F5">
        <w:rPr>
          <w:rFonts w:cs="Arial"/>
          <w:b/>
          <w:i/>
        </w:rPr>
        <w:t>Whenever possib</w:t>
      </w:r>
      <w:r w:rsidR="001015B1" w:rsidRPr="004B12F5">
        <w:rPr>
          <w:rFonts w:cs="Arial"/>
          <w:b/>
          <w:i/>
        </w:rPr>
        <w:t>le, please insert prices in Euro</w:t>
      </w:r>
      <w:r w:rsidRPr="004B12F5">
        <w:rPr>
          <w:rFonts w:cs="Arial"/>
          <w:b/>
          <w:i/>
        </w:rPr>
        <w:t xml:space="preserve"> since all payment</w:t>
      </w:r>
      <w:r w:rsidR="00FF60D1" w:rsidRPr="004B12F5">
        <w:rPr>
          <w:rFonts w:cs="Arial"/>
          <w:b/>
          <w:i/>
        </w:rPr>
        <w:t>s</w:t>
      </w:r>
      <w:r w:rsidRPr="004B12F5">
        <w:rPr>
          <w:rFonts w:cs="Arial"/>
          <w:b/>
          <w:i/>
        </w:rPr>
        <w:t xml:space="preserve"> will be made in Euro.</w:t>
      </w:r>
    </w:p>
    <w:p w:rsidR="00521A38" w:rsidRPr="004B12F5" w:rsidRDefault="00521A38" w:rsidP="00521A38">
      <w:pPr>
        <w:jc w:val="both"/>
        <w:rPr>
          <w:rFonts w:cs="Arial"/>
          <w:sz w:val="12"/>
          <w:szCs w:val="12"/>
        </w:rPr>
      </w:pPr>
    </w:p>
    <w:p w:rsidR="00AD72E0" w:rsidRPr="004B12F5" w:rsidRDefault="00A82EF9" w:rsidP="00AD72E0">
      <w:pPr>
        <w:tabs>
          <w:tab w:val="left" w:pos="1320"/>
        </w:tabs>
        <w:jc w:val="both"/>
        <w:rPr>
          <w:rFonts w:cs="Arial"/>
          <w:b/>
          <w:bCs/>
          <w:iCs/>
          <w:sz w:val="19"/>
          <w:szCs w:val="19"/>
          <w:u w:val="single"/>
        </w:rPr>
      </w:pPr>
      <w:r w:rsidRPr="004B12F5">
        <w:rPr>
          <w:rFonts w:cs="Arial"/>
          <w:b/>
          <w:bCs/>
          <w:iCs/>
          <w:sz w:val="19"/>
          <w:szCs w:val="19"/>
          <w:u w:val="single"/>
        </w:rPr>
        <w:t>Accommodation</w:t>
      </w:r>
    </w:p>
    <w:p w:rsidR="00AD72E0" w:rsidRPr="004B12F5" w:rsidRDefault="00AD72E0" w:rsidP="00AD72E0">
      <w:pPr>
        <w:tabs>
          <w:tab w:val="left" w:pos="1320"/>
        </w:tabs>
        <w:jc w:val="both"/>
        <w:rPr>
          <w:rFonts w:cs="Arial"/>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1380"/>
        <w:gridCol w:w="992"/>
        <w:gridCol w:w="1669"/>
        <w:gridCol w:w="1559"/>
        <w:gridCol w:w="851"/>
        <w:gridCol w:w="1842"/>
      </w:tblGrid>
      <w:tr w:rsidR="00BB601C" w:rsidRPr="00716AAF" w:rsidTr="00BB601C">
        <w:trPr>
          <w:cantSplit/>
          <w:trHeight w:val="688"/>
          <w:jc w:val="center"/>
        </w:trPr>
        <w:tc>
          <w:tcPr>
            <w:tcW w:w="1423" w:type="dxa"/>
            <w:shd w:val="clear" w:color="auto" w:fill="D9D9D9"/>
            <w:vAlign w:val="center"/>
          </w:tcPr>
          <w:p w:rsidR="00BB601C" w:rsidRPr="00716AAF" w:rsidRDefault="00BB601C" w:rsidP="00E86122">
            <w:pPr>
              <w:pStyle w:val="Heading1"/>
              <w:jc w:val="center"/>
              <w:rPr>
                <w:rFonts w:ascii="Arial" w:hAnsi="Arial" w:cs="Arial"/>
                <w:sz w:val="19"/>
                <w:szCs w:val="19"/>
              </w:rPr>
            </w:pPr>
            <w:r w:rsidRPr="00716AAF">
              <w:rPr>
                <w:rFonts w:ascii="Arial" w:hAnsi="Arial" w:cs="Arial"/>
                <w:noProof/>
                <w:sz w:val="19"/>
                <w:szCs w:val="19"/>
              </w:rPr>
              <w:t>Check-In Date</w:t>
            </w:r>
          </w:p>
        </w:tc>
        <w:tc>
          <w:tcPr>
            <w:tcW w:w="1380" w:type="dxa"/>
            <w:shd w:val="clear" w:color="auto" w:fill="D9D9D9"/>
            <w:vAlign w:val="center"/>
          </w:tcPr>
          <w:p w:rsidR="00BB601C" w:rsidRPr="00716AAF" w:rsidRDefault="00BB601C" w:rsidP="00E86122">
            <w:pPr>
              <w:pStyle w:val="Heading1"/>
              <w:jc w:val="center"/>
              <w:rPr>
                <w:rFonts w:ascii="Arial" w:hAnsi="Arial" w:cs="Arial"/>
                <w:bCs w:val="0"/>
                <w:sz w:val="19"/>
                <w:szCs w:val="19"/>
              </w:rPr>
            </w:pPr>
            <w:r w:rsidRPr="00716AAF">
              <w:rPr>
                <w:rFonts w:ascii="Arial" w:hAnsi="Arial" w:cs="Arial"/>
                <w:noProof/>
                <w:sz w:val="19"/>
                <w:szCs w:val="19"/>
              </w:rPr>
              <w:t>Check-Out Date</w:t>
            </w:r>
          </w:p>
        </w:tc>
        <w:tc>
          <w:tcPr>
            <w:tcW w:w="992" w:type="dxa"/>
            <w:shd w:val="clear" w:color="auto" w:fill="D9D9D9"/>
            <w:vAlign w:val="center"/>
          </w:tcPr>
          <w:p w:rsidR="00BB601C" w:rsidRPr="00716AAF" w:rsidRDefault="00BB601C" w:rsidP="00E86122">
            <w:pPr>
              <w:jc w:val="center"/>
              <w:rPr>
                <w:rFonts w:cs="Arial"/>
                <w:b/>
                <w:bCs/>
                <w:sz w:val="19"/>
                <w:szCs w:val="19"/>
              </w:rPr>
            </w:pPr>
            <w:r w:rsidRPr="00716AAF">
              <w:rPr>
                <w:rFonts w:cs="Arial"/>
                <w:b/>
                <w:bCs/>
                <w:sz w:val="19"/>
                <w:szCs w:val="19"/>
              </w:rPr>
              <w:t>N</w:t>
            </w:r>
            <w:r>
              <w:rPr>
                <w:rFonts w:cs="Arial"/>
                <w:b/>
                <w:bCs/>
                <w:sz w:val="19"/>
                <w:szCs w:val="19"/>
              </w:rPr>
              <w:t xml:space="preserve">o of </w:t>
            </w:r>
            <w:r w:rsidRPr="00716AAF">
              <w:rPr>
                <w:rFonts w:cs="Arial"/>
                <w:b/>
                <w:bCs/>
                <w:sz w:val="19"/>
                <w:szCs w:val="19"/>
              </w:rPr>
              <w:t xml:space="preserve"> rooms</w:t>
            </w:r>
          </w:p>
        </w:tc>
        <w:tc>
          <w:tcPr>
            <w:tcW w:w="1669" w:type="dxa"/>
            <w:shd w:val="clear" w:color="auto" w:fill="D9D9D9"/>
            <w:vAlign w:val="center"/>
          </w:tcPr>
          <w:p w:rsidR="00BB601C" w:rsidRPr="0075736E" w:rsidRDefault="00BB601C" w:rsidP="00E86122">
            <w:pPr>
              <w:spacing w:before="100"/>
              <w:jc w:val="center"/>
              <w:rPr>
                <w:rFonts w:cs="Arial"/>
                <w:b/>
                <w:noProof/>
                <w:sz w:val="19"/>
                <w:szCs w:val="19"/>
              </w:rPr>
            </w:pPr>
            <w:r w:rsidRPr="00716AAF">
              <w:rPr>
                <w:rFonts w:cs="Arial"/>
                <w:b/>
                <w:noProof/>
                <w:sz w:val="19"/>
                <w:szCs w:val="19"/>
              </w:rPr>
              <w:t>Room rate pe</w:t>
            </w:r>
            <w:r>
              <w:rPr>
                <w:rFonts w:cs="Arial"/>
                <w:b/>
                <w:noProof/>
                <w:sz w:val="19"/>
                <w:szCs w:val="19"/>
              </w:rPr>
              <w:t>r person per day</w:t>
            </w:r>
          </w:p>
        </w:tc>
        <w:tc>
          <w:tcPr>
            <w:tcW w:w="1559" w:type="dxa"/>
            <w:shd w:val="clear" w:color="auto" w:fill="D9D9D9"/>
            <w:vAlign w:val="center"/>
          </w:tcPr>
          <w:p w:rsidR="00BB601C" w:rsidRPr="00BB601C" w:rsidRDefault="00BB601C" w:rsidP="00BB601C">
            <w:pPr>
              <w:spacing w:before="100"/>
              <w:jc w:val="center"/>
              <w:rPr>
                <w:rFonts w:cs="Arial"/>
                <w:b/>
                <w:noProof/>
                <w:sz w:val="19"/>
                <w:szCs w:val="19"/>
              </w:rPr>
            </w:pPr>
            <w:r w:rsidRPr="00716AAF">
              <w:rPr>
                <w:rFonts w:cs="Arial"/>
                <w:b/>
                <w:noProof/>
                <w:sz w:val="19"/>
                <w:szCs w:val="19"/>
              </w:rPr>
              <w:t xml:space="preserve">Total </w:t>
            </w:r>
            <w:r>
              <w:rPr>
                <w:rFonts w:cs="Arial"/>
                <w:b/>
                <w:noProof/>
                <w:sz w:val="19"/>
                <w:szCs w:val="19"/>
              </w:rPr>
              <w:t>Cost</w:t>
            </w:r>
          </w:p>
          <w:p w:rsidR="00BB601C" w:rsidRPr="0075736E" w:rsidRDefault="00BB601C" w:rsidP="00E86122">
            <w:pPr>
              <w:jc w:val="center"/>
              <w:rPr>
                <w:rFonts w:cs="Arial"/>
                <w:b/>
                <w:noProof/>
                <w:sz w:val="19"/>
                <w:szCs w:val="19"/>
              </w:rPr>
            </w:pPr>
          </w:p>
        </w:tc>
        <w:tc>
          <w:tcPr>
            <w:tcW w:w="851" w:type="dxa"/>
            <w:shd w:val="clear" w:color="auto" w:fill="D9D9D9"/>
          </w:tcPr>
          <w:p w:rsidR="00BB601C" w:rsidRDefault="00BB601C" w:rsidP="00261A99">
            <w:pPr>
              <w:jc w:val="center"/>
              <w:rPr>
                <w:rFonts w:cs="Arial"/>
                <w:b/>
                <w:noProof/>
                <w:sz w:val="19"/>
                <w:szCs w:val="19"/>
              </w:rPr>
            </w:pPr>
          </w:p>
          <w:p w:rsidR="00BB601C" w:rsidRDefault="00BB601C" w:rsidP="00261A99">
            <w:pPr>
              <w:jc w:val="center"/>
              <w:rPr>
                <w:rFonts w:cs="Arial"/>
                <w:b/>
                <w:noProof/>
                <w:sz w:val="19"/>
                <w:szCs w:val="19"/>
              </w:rPr>
            </w:pPr>
            <w:r>
              <w:rPr>
                <w:rFonts w:cs="Arial"/>
                <w:b/>
                <w:noProof/>
                <w:sz w:val="19"/>
                <w:szCs w:val="19"/>
              </w:rPr>
              <w:t>Ref.</w:t>
            </w:r>
          </w:p>
        </w:tc>
        <w:tc>
          <w:tcPr>
            <w:tcW w:w="1842" w:type="dxa"/>
            <w:shd w:val="clear" w:color="auto" w:fill="D9D9D9"/>
            <w:vAlign w:val="center"/>
          </w:tcPr>
          <w:p w:rsidR="00BB601C" w:rsidRPr="0075736E" w:rsidRDefault="00BB601C" w:rsidP="00261A99">
            <w:pPr>
              <w:jc w:val="center"/>
              <w:rPr>
                <w:rFonts w:cs="Arial"/>
                <w:b/>
                <w:noProof/>
                <w:sz w:val="19"/>
                <w:szCs w:val="19"/>
              </w:rPr>
            </w:pPr>
            <w:r>
              <w:rPr>
                <w:rFonts w:cs="Arial"/>
                <w:b/>
                <w:noProof/>
                <w:sz w:val="19"/>
                <w:szCs w:val="19"/>
              </w:rPr>
              <w:t>Comment</w:t>
            </w:r>
          </w:p>
        </w:tc>
      </w:tr>
      <w:tr w:rsidR="00BB601C" w:rsidRPr="00716AAF" w:rsidTr="00BB601C">
        <w:trPr>
          <w:cantSplit/>
          <w:trHeight w:val="392"/>
          <w:jc w:val="center"/>
        </w:trPr>
        <w:tc>
          <w:tcPr>
            <w:tcW w:w="1423" w:type="dxa"/>
            <w:vAlign w:val="center"/>
          </w:tcPr>
          <w:p w:rsidR="00BB601C" w:rsidRPr="00605F0B" w:rsidRDefault="00BB601C" w:rsidP="00D14610">
            <w:pPr>
              <w:jc w:val="center"/>
              <w:rPr>
                <w:rFonts w:cs="Arial"/>
                <w:noProof/>
                <w:sz w:val="18"/>
                <w:szCs w:val="18"/>
              </w:rPr>
            </w:pPr>
            <w:r w:rsidRPr="00605F0B">
              <w:rPr>
                <w:rFonts w:cs="Arial"/>
                <w:noProof/>
                <w:sz w:val="18"/>
                <w:szCs w:val="18"/>
              </w:rPr>
              <w:t>16/10/2018</w:t>
            </w:r>
          </w:p>
        </w:tc>
        <w:tc>
          <w:tcPr>
            <w:tcW w:w="1380" w:type="dxa"/>
            <w:vAlign w:val="center"/>
          </w:tcPr>
          <w:p w:rsidR="00BB601C" w:rsidRPr="00605F0B" w:rsidRDefault="00BB601C" w:rsidP="00D14610">
            <w:pPr>
              <w:jc w:val="center"/>
              <w:rPr>
                <w:rFonts w:cs="Arial"/>
                <w:sz w:val="18"/>
                <w:szCs w:val="18"/>
              </w:rPr>
            </w:pPr>
            <w:r w:rsidRPr="00605F0B">
              <w:rPr>
                <w:rFonts w:cs="Arial"/>
                <w:noProof/>
                <w:sz w:val="18"/>
                <w:szCs w:val="18"/>
              </w:rPr>
              <w:t>18/10/2018</w:t>
            </w:r>
          </w:p>
        </w:tc>
        <w:tc>
          <w:tcPr>
            <w:tcW w:w="992" w:type="dxa"/>
            <w:vAlign w:val="center"/>
          </w:tcPr>
          <w:p w:rsidR="00BB601C" w:rsidRPr="00605F0B" w:rsidRDefault="00BB601C" w:rsidP="00106F71">
            <w:pPr>
              <w:jc w:val="center"/>
              <w:rPr>
                <w:rFonts w:cs="Arial"/>
                <w:sz w:val="18"/>
                <w:szCs w:val="18"/>
              </w:rPr>
            </w:pPr>
            <w:r w:rsidRPr="005810AA">
              <w:rPr>
                <w:rFonts w:cs="Arial"/>
                <w:sz w:val="18"/>
                <w:szCs w:val="18"/>
              </w:rPr>
              <w:t>3</w:t>
            </w:r>
          </w:p>
        </w:tc>
        <w:tc>
          <w:tcPr>
            <w:tcW w:w="1669" w:type="dxa"/>
            <w:vAlign w:val="center"/>
          </w:tcPr>
          <w:p w:rsidR="00BB601C" w:rsidRPr="00605F0B" w:rsidRDefault="00BB601C" w:rsidP="00EF22D8">
            <w:pPr>
              <w:jc w:val="center"/>
              <w:rPr>
                <w:rFonts w:cs="Arial"/>
                <w:sz w:val="18"/>
                <w:szCs w:val="18"/>
              </w:rPr>
            </w:pPr>
          </w:p>
        </w:tc>
        <w:tc>
          <w:tcPr>
            <w:tcW w:w="1559" w:type="dxa"/>
            <w:vAlign w:val="center"/>
          </w:tcPr>
          <w:p w:rsidR="00BB601C" w:rsidRPr="00605F0B" w:rsidRDefault="00BB601C" w:rsidP="00D14610">
            <w:pPr>
              <w:jc w:val="center"/>
              <w:rPr>
                <w:rFonts w:cs="Arial"/>
                <w:sz w:val="18"/>
                <w:szCs w:val="18"/>
              </w:rPr>
            </w:pPr>
          </w:p>
        </w:tc>
        <w:tc>
          <w:tcPr>
            <w:tcW w:w="851" w:type="dxa"/>
          </w:tcPr>
          <w:p w:rsidR="00BB601C" w:rsidRDefault="00BB601C" w:rsidP="002B2C52">
            <w:pPr>
              <w:rPr>
                <w:rFonts w:cs="Arial"/>
                <w:sz w:val="18"/>
                <w:szCs w:val="18"/>
              </w:rPr>
            </w:pPr>
            <w:r w:rsidRPr="00BB601C">
              <w:rPr>
                <w:rFonts w:cs="Arial"/>
                <w:sz w:val="18"/>
                <w:szCs w:val="18"/>
              </w:rPr>
              <w:t/>
            </w:r>
          </w:p>
        </w:tc>
        <w:tc>
          <w:tcPr>
            <w:tcW w:w="1842" w:type="dxa"/>
            <w:vAlign w:val="center"/>
          </w:tcPr>
          <w:p w:rsidR="00BB601C" w:rsidRPr="00605F0B" w:rsidRDefault="00BB601C" w:rsidP="002B2C52">
            <w:pPr>
              <w:rPr>
                <w:rFonts w:cs="Arial"/>
                <w:sz w:val="18"/>
                <w:szCs w:val="18"/>
              </w:rPr>
            </w:pPr>
            <w:r>
              <w:rPr>
                <w:rFonts w:cs="Arial"/>
                <w:sz w:val="18"/>
                <w:szCs w:val="18"/>
              </w:rPr>
              <w:t/>
            </w:r>
          </w:p>
        </w:tc>
      </w:tr>
      <w:tr w:rsidR="00BB601C" w:rsidRPr="00716AAF" w:rsidTr="00BB601C">
        <w:trPr>
          <w:cantSplit/>
          <w:trHeight w:val="392"/>
          <w:jc w:val="center"/>
        </w:trPr>
        <w:tc>
          <w:tcPr>
            <w:tcW w:w="1423" w:type="dxa"/>
            <w:vAlign w:val="center"/>
          </w:tcPr>
          <w:p w:rsidR="00BB601C" w:rsidRPr="00716AAF" w:rsidRDefault="00BB601C" w:rsidP="00AD72E0">
            <w:pPr>
              <w:rPr>
                <w:rFonts w:cs="Arial"/>
                <w:b/>
                <w:noProof/>
                <w:sz w:val="19"/>
                <w:szCs w:val="19"/>
              </w:rPr>
            </w:pPr>
            <w:r w:rsidRPr="00716AAF">
              <w:rPr>
                <w:rFonts w:cs="Arial"/>
                <w:b/>
                <w:noProof/>
                <w:sz w:val="19"/>
                <w:szCs w:val="19"/>
              </w:rPr>
              <w:t>Total</w:t>
            </w:r>
          </w:p>
        </w:tc>
        <w:tc>
          <w:tcPr>
            <w:tcW w:w="1380" w:type="dxa"/>
            <w:vAlign w:val="center"/>
          </w:tcPr>
          <w:p w:rsidR="00BB601C" w:rsidRPr="00716AAF" w:rsidRDefault="00BB601C" w:rsidP="00AD72E0">
            <w:pPr>
              <w:rPr>
                <w:rFonts w:cs="Arial"/>
                <w:b/>
                <w:sz w:val="19"/>
                <w:szCs w:val="19"/>
              </w:rPr>
            </w:pPr>
          </w:p>
        </w:tc>
        <w:tc>
          <w:tcPr>
            <w:tcW w:w="992" w:type="dxa"/>
            <w:vAlign w:val="center"/>
          </w:tcPr>
          <w:p w:rsidR="00BB601C" w:rsidRPr="00716AAF" w:rsidRDefault="00BB601C" w:rsidP="00AD72E0">
            <w:pPr>
              <w:rPr>
                <w:rFonts w:cs="Arial"/>
                <w:b/>
                <w:sz w:val="19"/>
                <w:szCs w:val="19"/>
              </w:rPr>
            </w:pPr>
          </w:p>
        </w:tc>
        <w:tc>
          <w:tcPr>
            <w:tcW w:w="1669" w:type="dxa"/>
            <w:vAlign w:val="center"/>
          </w:tcPr>
          <w:p w:rsidR="00BB601C" w:rsidRPr="00716AAF" w:rsidRDefault="00BB601C" w:rsidP="00EF22D8">
            <w:pPr>
              <w:jc w:val="center"/>
              <w:rPr>
                <w:rFonts w:cs="Arial"/>
                <w:b/>
                <w:sz w:val="19"/>
                <w:szCs w:val="19"/>
              </w:rPr>
            </w:pPr>
          </w:p>
        </w:tc>
        <w:tc>
          <w:tcPr>
            <w:tcW w:w="1559" w:type="dxa"/>
            <w:vAlign w:val="center"/>
          </w:tcPr>
          <w:p w:rsidR="00BB601C" w:rsidRPr="00716AAF" w:rsidRDefault="00BB601C" w:rsidP="00EF22D8">
            <w:pPr>
              <w:jc w:val="center"/>
              <w:rPr>
                <w:rFonts w:cs="Arial"/>
                <w:b/>
                <w:sz w:val="19"/>
                <w:szCs w:val="19"/>
              </w:rPr>
            </w:pPr>
            <w:r w:rsidRPr="00695868">
              <w:rPr>
                <w:rFonts w:cs="Arial"/>
                <w:b/>
                <w:sz w:val="19"/>
                <w:szCs w:val="19"/>
              </w:rPr>
              <w:t/>
            </w:r>
          </w:p>
        </w:tc>
        <w:tc>
          <w:tcPr>
            <w:tcW w:w="851" w:type="dxa"/>
          </w:tcPr>
          <w:p w:rsidR="00BB601C" w:rsidRPr="00716AAF" w:rsidRDefault="00BB601C" w:rsidP="00EF22D8">
            <w:pPr>
              <w:jc w:val="center"/>
              <w:rPr>
                <w:rFonts w:cs="Arial"/>
                <w:b/>
                <w:sz w:val="19"/>
                <w:szCs w:val="19"/>
              </w:rPr>
            </w:pPr>
          </w:p>
        </w:tc>
        <w:tc>
          <w:tcPr>
            <w:tcW w:w="1842" w:type="dxa"/>
            <w:vAlign w:val="center"/>
          </w:tcPr>
          <w:p w:rsidR="00BB601C" w:rsidRPr="00716AAF" w:rsidRDefault="00BB601C" w:rsidP="00EF22D8">
            <w:pPr>
              <w:jc w:val="center"/>
              <w:rPr>
                <w:rFonts w:cs="Arial"/>
                <w:b/>
                <w:sz w:val="19"/>
                <w:szCs w:val="19"/>
              </w:rPr>
            </w:pPr>
          </w:p>
        </w:tc>
      </w:tr>
    </w:tbl>
    <w:p w:rsidR="00AD72E0" w:rsidRPr="00716AAF" w:rsidRDefault="00AD72E0" w:rsidP="00AD72E0">
      <w:pPr>
        <w:tabs>
          <w:tab w:val="left" w:pos="1320"/>
        </w:tabs>
        <w:rPr>
          <w:rFonts w:cs="Arial"/>
          <w:b/>
          <w:bCs/>
          <w:iCs/>
          <w:sz w:val="30"/>
          <w:szCs w:val="30"/>
        </w:rPr>
      </w:pPr>
    </w:p>
    <w:p w:rsidR="00AD72E0" w:rsidRPr="00716AAF" w:rsidRDefault="00A82EF9" w:rsidP="00AD72E0">
      <w:pPr>
        <w:tabs>
          <w:tab w:val="left" w:pos="1320"/>
        </w:tabs>
        <w:rPr>
          <w:rFonts w:cs="Arial"/>
          <w:b/>
          <w:bCs/>
          <w:iCs/>
          <w:sz w:val="19"/>
          <w:szCs w:val="19"/>
          <w:u w:val="single"/>
        </w:rPr>
      </w:pPr>
      <w:r w:rsidRPr="00716AAF">
        <w:rPr>
          <w:rFonts w:cs="Arial"/>
          <w:b/>
          <w:bCs/>
          <w:iCs/>
          <w:sz w:val="19"/>
          <w:szCs w:val="19"/>
          <w:u w:val="single"/>
        </w:rPr>
        <w:t>Catering</w:t>
      </w:r>
    </w:p>
    <w:p w:rsidR="00AD72E0" w:rsidRPr="00716AAF" w:rsidRDefault="00AD72E0" w:rsidP="00AD72E0">
      <w:pPr>
        <w:tabs>
          <w:tab w:val="left" w:pos="1320"/>
        </w:tabs>
        <w:rPr>
          <w:rFonts w:cs="Arial"/>
          <w:b/>
          <w:bCs/>
          <w:iCs/>
          <w:sz w:val="10"/>
          <w:szCs w:val="10"/>
          <w:u w:val="single"/>
        </w:rPr>
      </w:pPr>
    </w:p>
    <w:tbl>
      <w:tblPr>
        <w:tblpPr w:leftFromText="180" w:rightFromText="180" w:vertAnchor="text" w:horzAnchor="margin" w:tblpX="108"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929"/>
        <w:gridCol w:w="992"/>
        <w:gridCol w:w="993"/>
        <w:gridCol w:w="1275"/>
        <w:gridCol w:w="1843"/>
        <w:gridCol w:w="1985"/>
      </w:tblGrid>
      <w:tr w:rsidR="00543C54" w:rsidRPr="004B12F5" w:rsidTr="008F3D3A">
        <w:trPr>
          <w:trHeight w:val="415"/>
        </w:trPr>
        <w:tc>
          <w:tcPr>
            <w:tcW w:w="1589" w:type="dxa"/>
            <w:tcBorders>
              <w:top w:val="single" w:sz="4" w:space="0" w:color="auto"/>
              <w:left w:val="single" w:sz="4" w:space="0" w:color="auto"/>
              <w:bottom w:val="single" w:sz="4" w:space="0" w:color="auto"/>
              <w:right w:val="single" w:sz="4" w:space="0" w:color="auto"/>
            </w:tcBorders>
            <w:shd w:val="clear" w:color="auto" w:fill="D9D9D9"/>
            <w:vAlign w:val="center"/>
          </w:tcPr>
          <w:p w:rsidR="00543C54" w:rsidRPr="00716AAF" w:rsidRDefault="00543C54" w:rsidP="008F3D3A">
            <w:pPr>
              <w:tabs>
                <w:tab w:val="left" w:pos="1320"/>
              </w:tabs>
              <w:jc w:val="center"/>
              <w:rPr>
                <w:rFonts w:cs="Arial"/>
                <w:b/>
                <w:bCs/>
                <w:sz w:val="19"/>
                <w:szCs w:val="19"/>
              </w:rPr>
            </w:pPr>
            <w:r w:rsidRPr="00716AAF">
              <w:rPr>
                <w:rFonts w:cs="Arial"/>
                <w:b/>
                <w:bCs/>
                <w:sz w:val="19"/>
                <w:szCs w:val="19"/>
              </w:rPr>
              <w:t>Description</w:t>
            </w:r>
          </w:p>
        </w:tc>
        <w:tc>
          <w:tcPr>
            <w:tcW w:w="929" w:type="dxa"/>
            <w:tcBorders>
              <w:top w:val="single" w:sz="4" w:space="0" w:color="auto"/>
              <w:left w:val="single" w:sz="4" w:space="0" w:color="auto"/>
              <w:bottom w:val="single" w:sz="4" w:space="0" w:color="auto"/>
              <w:right w:val="single" w:sz="4" w:space="0" w:color="auto"/>
            </w:tcBorders>
            <w:shd w:val="clear" w:color="auto" w:fill="D9D9D9"/>
            <w:vAlign w:val="center"/>
          </w:tcPr>
          <w:p w:rsidR="00543C54" w:rsidRPr="00716AAF" w:rsidRDefault="00543C54" w:rsidP="008F3D3A">
            <w:pPr>
              <w:tabs>
                <w:tab w:val="left" w:pos="1320"/>
              </w:tabs>
              <w:jc w:val="center"/>
              <w:rPr>
                <w:rFonts w:cs="Arial"/>
                <w:b/>
                <w:bCs/>
                <w:sz w:val="19"/>
                <w:szCs w:val="19"/>
              </w:rPr>
            </w:pPr>
            <w:r w:rsidRPr="00716AAF">
              <w:rPr>
                <w:rFonts w:cs="Arial"/>
                <w:b/>
                <w:bCs/>
                <w:sz w:val="19"/>
                <w:szCs w:val="19"/>
              </w:rPr>
              <w:t>N</w:t>
            </w:r>
            <w:r>
              <w:rPr>
                <w:rFonts w:cs="Arial"/>
                <w:b/>
                <w:bCs/>
                <w:sz w:val="19"/>
                <w:szCs w:val="19"/>
              </w:rPr>
              <w:t>o</w:t>
            </w:r>
            <w:r w:rsidRPr="00716AAF">
              <w:rPr>
                <w:rFonts w:cs="Arial"/>
                <w:b/>
                <w:bCs/>
                <w:sz w:val="19"/>
                <w:szCs w:val="19"/>
              </w:rPr>
              <w:t xml:space="preserve"> of days</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rsidR="00543C54" w:rsidRPr="00716AAF" w:rsidRDefault="00543C54" w:rsidP="008F3D3A">
            <w:pPr>
              <w:tabs>
                <w:tab w:val="left" w:pos="1320"/>
              </w:tabs>
              <w:jc w:val="center"/>
              <w:rPr>
                <w:rFonts w:cs="Arial"/>
                <w:b/>
                <w:bCs/>
                <w:sz w:val="19"/>
                <w:szCs w:val="19"/>
              </w:rPr>
            </w:pPr>
            <w:r w:rsidRPr="00716AAF">
              <w:rPr>
                <w:rFonts w:cs="Arial"/>
                <w:b/>
                <w:bCs/>
                <w:sz w:val="19"/>
                <w:szCs w:val="19"/>
              </w:rPr>
              <w:t>N</w:t>
            </w:r>
            <w:r>
              <w:rPr>
                <w:rFonts w:cs="Arial"/>
                <w:b/>
                <w:bCs/>
                <w:sz w:val="19"/>
                <w:szCs w:val="19"/>
              </w:rPr>
              <w:t>o of breaks</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543C54" w:rsidRPr="00716AAF" w:rsidRDefault="00543C54" w:rsidP="008F3D3A">
            <w:pPr>
              <w:tabs>
                <w:tab w:val="left" w:pos="1320"/>
              </w:tabs>
              <w:jc w:val="center"/>
              <w:rPr>
                <w:rFonts w:cs="Arial"/>
                <w:b/>
                <w:bCs/>
                <w:sz w:val="19"/>
                <w:szCs w:val="19"/>
              </w:rPr>
            </w:pPr>
            <w:r>
              <w:rPr>
                <w:rFonts w:cs="Arial"/>
                <w:b/>
                <w:noProof/>
                <w:sz w:val="19"/>
                <w:szCs w:val="19"/>
              </w:rPr>
              <w:t>Quantity</w:t>
            </w:r>
          </w:p>
        </w:tc>
        <w:tc>
          <w:tcPr>
            <w:tcW w:w="1275" w:type="dxa"/>
            <w:tcBorders>
              <w:top w:val="single" w:sz="4" w:space="0" w:color="auto"/>
              <w:left w:val="single" w:sz="4" w:space="0" w:color="auto"/>
              <w:bottom w:val="single" w:sz="4" w:space="0" w:color="auto"/>
              <w:right w:val="single" w:sz="4" w:space="0" w:color="auto"/>
            </w:tcBorders>
            <w:shd w:val="clear" w:color="auto" w:fill="D9D9D9"/>
          </w:tcPr>
          <w:p w:rsidR="00543C54" w:rsidRPr="00D76A96" w:rsidRDefault="00543C54" w:rsidP="008F3D3A">
            <w:pPr>
              <w:spacing w:before="100"/>
              <w:jc w:val="center"/>
              <w:rPr>
                <w:rFonts w:cs="Arial"/>
                <w:b/>
                <w:noProof/>
                <w:sz w:val="19"/>
                <w:szCs w:val="19"/>
              </w:rPr>
            </w:pPr>
            <w:r>
              <w:rPr>
                <w:rFonts w:cs="Arial"/>
                <w:b/>
                <w:bCs/>
                <w:sz w:val="19"/>
                <w:szCs w:val="19"/>
              </w:rPr>
              <w:t>Unit Cost</w:t>
            </w:r>
          </w:p>
        </w:tc>
        <w:tc>
          <w:tcPr>
            <w:tcW w:w="1843" w:type="dxa"/>
            <w:tcBorders>
              <w:top w:val="single" w:sz="4" w:space="0" w:color="auto"/>
              <w:left w:val="single" w:sz="4" w:space="0" w:color="auto"/>
              <w:bottom w:val="single" w:sz="4" w:space="0" w:color="auto"/>
              <w:right w:val="single" w:sz="4" w:space="0" w:color="auto"/>
            </w:tcBorders>
            <w:shd w:val="clear" w:color="auto" w:fill="D9D9D9"/>
          </w:tcPr>
          <w:p w:rsidR="00543C54" w:rsidRPr="00543C54" w:rsidRDefault="00543C54" w:rsidP="008F3D3A">
            <w:pPr>
              <w:spacing w:before="100"/>
              <w:jc w:val="center"/>
              <w:rPr>
                <w:rFonts w:cs="Arial"/>
                <w:b/>
                <w:noProof/>
                <w:sz w:val="19"/>
                <w:szCs w:val="19"/>
              </w:rPr>
            </w:pPr>
            <w:r w:rsidRPr="00716AAF">
              <w:rPr>
                <w:rFonts w:cs="Arial"/>
                <w:b/>
                <w:noProof/>
                <w:sz w:val="19"/>
                <w:szCs w:val="19"/>
              </w:rPr>
              <w:t xml:space="preserve">Total </w:t>
            </w:r>
            <w:r>
              <w:rPr>
                <w:rFonts w:cs="Arial"/>
                <w:b/>
                <w:noProof/>
                <w:sz w:val="19"/>
                <w:szCs w:val="19"/>
              </w:rPr>
              <w:t>Cost</w:t>
            </w:r>
          </w:p>
        </w:tc>
        <w:tc>
          <w:tcPr>
            <w:tcW w:w="1985" w:type="dxa"/>
            <w:tcBorders>
              <w:top w:val="single" w:sz="4" w:space="0" w:color="auto"/>
              <w:left w:val="single" w:sz="4" w:space="0" w:color="auto"/>
              <w:bottom w:val="single" w:sz="4" w:space="0" w:color="auto"/>
              <w:right w:val="single" w:sz="4" w:space="0" w:color="auto"/>
            </w:tcBorders>
            <w:shd w:val="clear" w:color="auto" w:fill="D9D9D9"/>
          </w:tcPr>
          <w:p w:rsidR="00543C54" w:rsidRPr="00B618BC" w:rsidRDefault="00543C54" w:rsidP="008F3D3A">
            <w:pPr>
              <w:spacing w:before="100"/>
              <w:jc w:val="center"/>
              <w:rPr>
                <w:rFonts w:cs="Arial"/>
                <w:noProof/>
                <w:sz w:val="19"/>
                <w:szCs w:val="19"/>
              </w:rPr>
            </w:pPr>
            <w:r>
              <w:rPr>
                <w:rFonts w:cs="Arial"/>
                <w:b/>
                <w:noProof/>
                <w:sz w:val="19"/>
                <w:szCs w:val="19"/>
              </w:rPr>
              <w:t>Comment</w:t>
            </w:r>
          </w:p>
        </w:tc>
      </w:tr>
      <w:tr w:rsidR="00543C54" w:rsidRPr="004B12F5" w:rsidTr="008F3D3A">
        <w:trPr>
          <w:trHeight w:val="425"/>
        </w:trPr>
        <w:tc>
          <w:tcPr>
            <w:tcW w:w="1589" w:type="dxa"/>
            <w:vAlign w:val="center"/>
          </w:tcPr>
          <w:p w:rsidR="00543C54" w:rsidRPr="00D54A3E" w:rsidRDefault="00543C54" w:rsidP="007C47EA">
            <w:pPr>
              <w:tabs>
                <w:tab w:val="left" w:pos="1320"/>
              </w:tabs>
              <w:spacing w:before="100" w:after="100"/>
              <w:jc w:val="center"/>
              <w:rPr>
                <w:rFonts w:cs="Arial"/>
                <w:bCs/>
                <w:sz w:val="18"/>
                <w:szCs w:val="18"/>
              </w:rPr>
            </w:pPr>
            <w:r w:rsidRPr="00D54A3E">
              <w:rPr>
                <w:rFonts w:cs="Arial"/>
                <w:bCs/>
                <w:sz w:val="18"/>
                <w:szCs w:val="18"/>
              </w:rPr>
              <w:t>Coffee</w:t>
            </w:r>
          </w:p>
        </w:tc>
        <w:tc>
          <w:tcPr>
            <w:tcW w:w="929"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1.0</w:t>
            </w:r>
          </w:p>
        </w:tc>
        <w:tc>
          <w:tcPr>
            <w:tcW w:w="992"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w:t>
            </w:r>
          </w:p>
        </w:tc>
        <w:tc>
          <w:tcPr>
            <w:tcW w:w="993" w:type="dxa"/>
            <w:vAlign w:val="center"/>
          </w:tcPr>
          <w:p w:rsidR="00543C54" w:rsidRPr="00D54A3E" w:rsidRDefault="007C47EA" w:rsidP="005810AA">
            <w:pPr>
              <w:tabs>
                <w:tab w:val="left" w:pos="1320"/>
              </w:tabs>
              <w:jc w:val="center"/>
              <w:rPr>
                <w:rFonts w:cs="Arial"/>
                <w:bCs/>
                <w:sz w:val="18"/>
                <w:szCs w:val="18"/>
              </w:rPr>
            </w:pPr>
            <w:r>
              <w:rPr>
                <w:rFonts w:cs="Arial"/>
                <w:noProof/>
                <w:sz w:val="18"/>
                <w:szCs w:val="18"/>
              </w:rPr>
              <w:t>42</w:t>
            </w:r>
          </w:p>
        </w:tc>
        <w:tc>
          <w:tcPr>
            <w:tcW w:w="1275" w:type="dxa"/>
            <w:vAlign w:val="center"/>
          </w:tcPr>
          <w:p w:rsidR="00543C54" w:rsidRPr="00D54A3E" w:rsidRDefault="00543C54" w:rsidP="005810AA">
            <w:pPr>
              <w:tabs>
                <w:tab w:val="right" w:pos="1743"/>
              </w:tabs>
              <w:jc w:val="center"/>
              <w:rPr>
                <w:rFonts w:cs="Arial"/>
                <w:bCs/>
                <w:sz w:val="18"/>
                <w:szCs w:val="18"/>
              </w:rPr>
            </w:pPr>
          </w:p>
        </w:tc>
        <w:tc>
          <w:tcPr>
            <w:tcW w:w="1843" w:type="dxa"/>
            <w:vAlign w:val="center"/>
          </w:tcPr>
          <w:p w:rsidR="00543C54" w:rsidRPr="00D54A3E" w:rsidRDefault="00543C54" w:rsidP="005810AA">
            <w:pPr>
              <w:tabs>
                <w:tab w:val="right" w:pos="1743"/>
              </w:tabs>
              <w:jc w:val="center"/>
              <w:rPr>
                <w:rFonts w:cs="Arial"/>
                <w:bCs/>
                <w:sz w:val="18"/>
                <w:szCs w:val="18"/>
              </w:rPr>
            </w:pPr>
          </w:p>
        </w:tc>
        <w:tc>
          <w:tcPr>
            <w:tcW w:w="1985" w:type="dxa"/>
            <w:vAlign w:val="center"/>
          </w:tcPr>
          <w:p w:rsidR="00543C54" w:rsidRPr="00D54A3E" w:rsidRDefault="00D407D8" w:rsidP="005810AA">
            <w:pPr>
              <w:tabs>
                <w:tab w:val="right" w:pos="1743"/>
              </w:tabs>
              <w:jc w:val="center"/>
              <w:rPr>
                <w:rFonts w:cs="Arial"/>
                <w:bCs/>
                <w:sz w:val="18"/>
                <w:szCs w:val="18"/>
              </w:rPr>
            </w:pPr>
            <w:r>
              <w:rPr>
                <w:rFonts w:cs="Arial"/>
                <w:bCs/>
                <w:sz w:val="18"/>
                <w:szCs w:val="18"/>
              </w:rPr>
              <w:t>18.October - morning</w:t>
            </w:r>
          </w:p>
        </w:tc>
      </w:tr>
      <w:tr w:rsidR="00543C54" w:rsidRPr="004B12F5" w:rsidTr="008F3D3A">
        <w:trPr>
          <w:trHeight w:val="425"/>
        </w:trPr>
        <w:tc>
          <w:tcPr>
            <w:tcW w:w="1589" w:type="dxa"/>
            <w:vAlign w:val="center"/>
          </w:tcPr>
          <w:p w:rsidR="00543C54" w:rsidRPr="00D54A3E" w:rsidRDefault="00543C54" w:rsidP="007C47EA">
            <w:pPr>
              <w:tabs>
                <w:tab w:val="left" w:pos="1320"/>
              </w:tabs>
              <w:spacing w:before="100" w:after="100"/>
              <w:jc w:val="center"/>
              <w:rPr>
                <w:rFonts w:cs="Arial"/>
                <w:bCs/>
                <w:sz w:val="18"/>
                <w:szCs w:val="18"/>
              </w:rPr>
            </w:pPr>
            <w:r w:rsidRPr="00D54A3E">
              <w:rPr>
                <w:rFonts w:cs="Arial"/>
                <w:bCs/>
                <w:sz w:val="18"/>
                <w:szCs w:val="18"/>
              </w:rPr>
              <w:t>Coffee</w:t>
            </w:r>
          </w:p>
        </w:tc>
        <w:tc>
          <w:tcPr>
            <w:tcW w:w="929"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1.0</w:t>
            </w:r>
          </w:p>
        </w:tc>
        <w:tc>
          <w:tcPr>
            <w:tcW w:w="992"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w:t>
            </w:r>
          </w:p>
        </w:tc>
        <w:tc>
          <w:tcPr>
            <w:tcW w:w="993" w:type="dxa"/>
            <w:vAlign w:val="center"/>
          </w:tcPr>
          <w:p w:rsidR="00543C54" w:rsidRPr="00D54A3E" w:rsidRDefault="007C47EA" w:rsidP="005810AA">
            <w:pPr>
              <w:tabs>
                <w:tab w:val="left" w:pos="1320"/>
              </w:tabs>
              <w:jc w:val="center"/>
              <w:rPr>
                <w:rFonts w:cs="Arial"/>
                <w:bCs/>
                <w:sz w:val="18"/>
                <w:szCs w:val="18"/>
              </w:rPr>
            </w:pPr>
            <w:r>
              <w:rPr>
                <w:rFonts w:cs="Arial"/>
                <w:noProof/>
                <w:sz w:val="18"/>
                <w:szCs w:val="18"/>
              </w:rPr>
              <w:t>42</w:t>
            </w:r>
          </w:p>
        </w:tc>
        <w:tc>
          <w:tcPr>
            <w:tcW w:w="1275" w:type="dxa"/>
            <w:vAlign w:val="center"/>
          </w:tcPr>
          <w:p w:rsidR="00543C54" w:rsidRPr="00D54A3E" w:rsidRDefault="00543C54" w:rsidP="005810AA">
            <w:pPr>
              <w:tabs>
                <w:tab w:val="right" w:pos="1743"/>
              </w:tabs>
              <w:jc w:val="center"/>
              <w:rPr>
                <w:rFonts w:cs="Arial"/>
                <w:bCs/>
                <w:sz w:val="18"/>
                <w:szCs w:val="18"/>
              </w:rPr>
            </w:pPr>
          </w:p>
        </w:tc>
        <w:tc>
          <w:tcPr>
            <w:tcW w:w="1843" w:type="dxa"/>
            <w:vAlign w:val="center"/>
          </w:tcPr>
          <w:p w:rsidR="00543C54" w:rsidRPr="00D54A3E" w:rsidRDefault="00543C54" w:rsidP="005810AA">
            <w:pPr>
              <w:tabs>
                <w:tab w:val="right" w:pos="1743"/>
              </w:tabs>
              <w:jc w:val="center"/>
              <w:rPr>
                <w:rFonts w:cs="Arial"/>
                <w:bCs/>
                <w:sz w:val="18"/>
                <w:szCs w:val="18"/>
              </w:rPr>
            </w:pPr>
          </w:p>
        </w:tc>
        <w:tc>
          <w:tcPr>
            <w:tcW w:w="1985" w:type="dxa"/>
            <w:vAlign w:val="center"/>
          </w:tcPr>
          <w:p w:rsidR="00543C54" w:rsidRPr="00D54A3E" w:rsidRDefault="00D407D8" w:rsidP="005810AA">
            <w:pPr>
              <w:tabs>
                <w:tab w:val="right" w:pos="1743"/>
              </w:tabs>
              <w:jc w:val="center"/>
              <w:rPr>
                <w:rFonts w:cs="Arial"/>
                <w:bCs/>
                <w:sz w:val="18"/>
                <w:szCs w:val="18"/>
              </w:rPr>
            </w:pPr>
            <w:r>
              <w:rPr>
                <w:rFonts w:cs="Arial"/>
                <w:bCs/>
                <w:sz w:val="18"/>
                <w:szCs w:val="18"/>
              </w:rPr>
              <w:t>17.October - afternoon</w:t>
            </w:r>
          </w:p>
        </w:tc>
      </w:tr>
      <w:tr w:rsidR="00543C54" w:rsidRPr="004B12F5" w:rsidTr="008F3D3A">
        <w:trPr>
          <w:trHeight w:val="425"/>
        </w:trPr>
        <w:tc>
          <w:tcPr>
            <w:tcW w:w="1589" w:type="dxa"/>
            <w:vAlign w:val="center"/>
          </w:tcPr>
          <w:p w:rsidR="00543C54" w:rsidRPr="00D54A3E" w:rsidRDefault="00543C54" w:rsidP="007C47EA">
            <w:pPr>
              <w:tabs>
                <w:tab w:val="left" w:pos="1320"/>
              </w:tabs>
              <w:spacing w:before="100" w:after="100"/>
              <w:jc w:val="center"/>
              <w:rPr>
                <w:rFonts w:cs="Arial"/>
                <w:bCs/>
                <w:sz w:val="18"/>
                <w:szCs w:val="18"/>
              </w:rPr>
            </w:pPr>
            <w:r w:rsidRPr="00D54A3E">
              <w:rPr>
                <w:rFonts w:cs="Arial"/>
                <w:bCs/>
                <w:sz w:val="18"/>
                <w:szCs w:val="18"/>
              </w:rPr>
              <w:t>Coffee</w:t>
            </w:r>
          </w:p>
        </w:tc>
        <w:tc>
          <w:tcPr>
            <w:tcW w:w="929"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1.0</w:t>
            </w:r>
          </w:p>
        </w:tc>
        <w:tc>
          <w:tcPr>
            <w:tcW w:w="992"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w:t>
            </w:r>
          </w:p>
        </w:tc>
        <w:tc>
          <w:tcPr>
            <w:tcW w:w="993" w:type="dxa"/>
            <w:vAlign w:val="center"/>
          </w:tcPr>
          <w:p w:rsidR="00543C54" w:rsidRPr="00D54A3E" w:rsidRDefault="007C47EA" w:rsidP="005810AA">
            <w:pPr>
              <w:tabs>
                <w:tab w:val="left" w:pos="1320"/>
              </w:tabs>
              <w:jc w:val="center"/>
              <w:rPr>
                <w:rFonts w:cs="Arial"/>
                <w:bCs/>
                <w:sz w:val="18"/>
                <w:szCs w:val="18"/>
              </w:rPr>
            </w:pPr>
            <w:r>
              <w:rPr>
                <w:rFonts w:cs="Arial"/>
                <w:noProof/>
                <w:sz w:val="18"/>
                <w:szCs w:val="18"/>
              </w:rPr>
              <w:t>40</w:t>
            </w:r>
          </w:p>
        </w:tc>
        <w:tc>
          <w:tcPr>
            <w:tcW w:w="1275" w:type="dxa"/>
            <w:vAlign w:val="center"/>
          </w:tcPr>
          <w:p w:rsidR="00543C54" w:rsidRPr="00D54A3E" w:rsidRDefault="00543C54" w:rsidP="005810AA">
            <w:pPr>
              <w:tabs>
                <w:tab w:val="right" w:pos="1743"/>
              </w:tabs>
              <w:jc w:val="center"/>
              <w:rPr>
                <w:rFonts w:cs="Arial"/>
                <w:bCs/>
                <w:sz w:val="18"/>
                <w:szCs w:val="18"/>
              </w:rPr>
            </w:pPr>
          </w:p>
        </w:tc>
        <w:tc>
          <w:tcPr>
            <w:tcW w:w="1843" w:type="dxa"/>
            <w:vAlign w:val="center"/>
          </w:tcPr>
          <w:p w:rsidR="00543C54" w:rsidRPr="00D54A3E" w:rsidRDefault="00543C54" w:rsidP="005810AA">
            <w:pPr>
              <w:tabs>
                <w:tab w:val="right" w:pos="1743"/>
              </w:tabs>
              <w:jc w:val="center"/>
              <w:rPr>
                <w:rFonts w:cs="Arial"/>
                <w:bCs/>
                <w:sz w:val="18"/>
                <w:szCs w:val="18"/>
              </w:rPr>
            </w:pPr>
          </w:p>
        </w:tc>
        <w:tc>
          <w:tcPr>
            <w:tcW w:w="1985" w:type="dxa"/>
            <w:vAlign w:val="center"/>
          </w:tcPr>
          <w:p w:rsidR="00543C54" w:rsidRPr="00D54A3E" w:rsidRDefault="00D407D8" w:rsidP="005810AA">
            <w:pPr>
              <w:tabs>
                <w:tab w:val="right" w:pos="1743"/>
              </w:tabs>
              <w:jc w:val="center"/>
              <w:rPr>
                <w:rFonts w:cs="Arial"/>
                <w:bCs/>
                <w:sz w:val="18"/>
                <w:szCs w:val="18"/>
              </w:rPr>
            </w:pPr>
            <w:r>
              <w:rPr>
                <w:rFonts w:cs="Arial"/>
                <w:bCs/>
                <w:sz w:val="18"/>
                <w:szCs w:val="18"/>
              </w:rPr>
              <w:t>17.October - morning</w:t>
            </w:r>
          </w:p>
        </w:tc>
      </w:tr>
      <w:tr w:rsidR="00543C54" w:rsidRPr="004B12F5" w:rsidTr="008F3D3A">
        <w:trPr>
          <w:trHeight w:val="425"/>
        </w:trPr>
        <w:tc>
          <w:tcPr>
            <w:tcW w:w="1589" w:type="dxa"/>
            <w:vAlign w:val="center"/>
          </w:tcPr>
          <w:p w:rsidR="00543C54" w:rsidRPr="00D54A3E" w:rsidRDefault="00543C54" w:rsidP="007C47EA">
            <w:pPr>
              <w:tabs>
                <w:tab w:val="left" w:pos="1320"/>
              </w:tabs>
              <w:spacing w:before="100" w:after="100"/>
              <w:jc w:val="center"/>
              <w:rPr>
                <w:rFonts w:cs="Arial"/>
                <w:bCs/>
                <w:sz w:val="18"/>
                <w:szCs w:val="18"/>
              </w:rPr>
            </w:pPr>
            <w:r w:rsidRPr="00D54A3E">
              <w:rPr>
                <w:rFonts w:cs="Arial"/>
                <w:bCs/>
                <w:sz w:val="18"/>
                <w:szCs w:val="18"/>
              </w:rPr>
              <w:t>Lunch</w:t>
            </w:r>
          </w:p>
        </w:tc>
        <w:tc>
          <w:tcPr>
            <w:tcW w:w="929"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1.0</w:t>
            </w:r>
          </w:p>
        </w:tc>
        <w:tc>
          <w:tcPr>
            <w:tcW w:w="992"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w:t>
            </w:r>
          </w:p>
        </w:tc>
        <w:tc>
          <w:tcPr>
            <w:tcW w:w="993" w:type="dxa"/>
            <w:vAlign w:val="center"/>
          </w:tcPr>
          <w:p w:rsidR="00543C54" w:rsidRPr="00D54A3E" w:rsidRDefault="007C47EA" w:rsidP="005810AA">
            <w:pPr>
              <w:tabs>
                <w:tab w:val="left" w:pos="1320"/>
              </w:tabs>
              <w:jc w:val="center"/>
              <w:rPr>
                <w:rFonts w:cs="Arial"/>
                <w:bCs/>
                <w:sz w:val="18"/>
                <w:szCs w:val="18"/>
              </w:rPr>
            </w:pPr>
            <w:r>
              <w:rPr>
                <w:rFonts w:cs="Arial"/>
                <w:noProof/>
                <w:sz w:val="18"/>
                <w:szCs w:val="18"/>
              </w:rPr>
              <w:t>40</w:t>
            </w:r>
          </w:p>
        </w:tc>
        <w:tc>
          <w:tcPr>
            <w:tcW w:w="1275" w:type="dxa"/>
            <w:vAlign w:val="center"/>
          </w:tcPr>
          <w:p w:rsidR="00543C54" w:rsidRPr="00D54A3E" w:rsidRDefault="00543C54" w:rsidP="005810AA">
            <w:pPr>
              <w:tabs>
                <w:tab w:val="right" w:pos="1743"/>
              </w:tabs>
              <w:jc w:val="center"/>
              <w:rPr>
                <w:rFonts w:cs="Arial"/>
                <w:bCs/>
                <w:sz w:val="18"/>
                <w:szCs w:val="18"/>
              </w:rPr>
            </w:pPr>
          </w:p>
        </w:tc>
        <w:tc>
          <w:tcPr>
            <w:tcW w:w="1843" w:type="dxa"/>
            <w:vAlign w:val="center"/>
          </w:tcPr>
          <w:p w:rsidR="00543C54" w:rsidRPr="00D54A3E" w:rsidRDefault="00543C54" w:rsidP="005810AA">
            <w:pPr>
              <w:tabs>
                <w:tab w:val="right" w:pos="1743"/>
              </w:tabs>
              <w:jc w:val="center"/>
              <w:rPr>
                <w:rFonts w:cs="Arial"/>
                <w:bCs/>
                <w:sz w:val="18"/>
                <w:szCs w:val="18"/>
              </w:rPr>
            </w:pPr>
          </w:p>
        </w:tc>
        <w:tc>
          <w:tcPr>
            <w:tcW w:w="1985" w:type="dxa"/>
            <w:vAlign w:val="center"/>
          </w:tcPr>
          <w:p w:rsidR="00543C54" w:rsidRPr="00D54A3E" w:rsidRDefault="00D407D8" w:rsidP="005810AA">
            <w:pPr>
              <w:tabs>
                <w:tab w:val="right" w:pos="1743"/>
              </w:tabs>
              <w:jc w:val="center"/>
              <w:rPr>
                <w:rFonts w:cs="Arial"/>
                <w:bCs/>
                <w:sz w:val="18"/>
                <w:szCs w:val="18"/>
              </w:rPr>
            </w:pPr>
            <w:r>
              <w:rPr>
                <w:rFonts w:cs="Arial"/>
                <w:bCs/>
                <w:sz w:val="18"/>
                <w:szCs w:val="18"/>
              </w:rPr>
              <w:t>17.October</w:t>
            </w:r>
          </w:p>
        </w:tc>
      </w:tr>
      <w:tr w:rsidR="00543C54" w:rsidRPr="004B12F5" w:rsidTr="008F3D3A">
        <w:trPr>
          <w:trHeight w:val="425"/>
        </w:trPr>
        <w:tc>
          <w:tcPr>
            <w:tcW w:w="1589" w:type="dxa"/>
            <w:vAlign w:val="center"/>
          </w:tcPr>
          <w:p w:rsidR="00543C54" w:rsidRPr="00D54A3E" w:rsidRDefault="00543C54" w:rsidP="007C47EA">
            <w:pPr>
              <w:tabs>
                <w:tab w:val="left" w:pos="1320"/>
              </w:tabs>
              <w:spacing w:before="100" w:after="100"/>
              <w:jc w:val="center"/>
              <w:rPr>
                <w:rFonts w:cs="Arial"/>
                <w:bCs/>
                <w:sz w:val="18"/>
                <w:szCs w:val="18"/>
              </w:rPr>
            </w:pPr>
            <w:r w:rsidRPr="00D54A3E">
              <w:rPr>
                <w:rFonts w:cs="Arial"/>
                <w:bCs/>
                <w:sz w:val="18"/>
                <w:szCs w:val="18"/>
              </w:rPr>
              <w:t>Water</w:t>
            </w:r>
          </w:p>
        </w:tc>
        <w:tc>
          <w:tcPr>
            <w:tcW w:w="929"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2.0</w:t>
            </w:r>
          </w:p>
        </w:tc>
        <w:tc>
          <w:tcPr>
            <w:tcW w:w="992" w:type="dxa"/>
            <w:vAlign w:val="center"/>
          </w:tcPr>
          <w:p w:rsidR="00543C54" w:rsidRPr="00D54A3E" w:rsidRDefault="00D407D8" w:rsidP="005810AA">
            <w:pPr>
              <w:tabs>
                <w:tab w:val="left" w:pos="1320"/>
              </w:tabs>
              <w:jc w:val="center"/>
              <w:rPr>
                <w:rFonts w:cs="Arial"/>
                <w:bCs/>
                <w:sz w:val="18"/>
                <w:szCs w:val="18"/>
              </w:rPr>
            </w:pPr>
            <w:r>
              <w:rPr>
                <w:rFonts w:cs="Arial"/>
                <w:bCs/>
                <w:sz w:val="18"/>
                <w:szCs w:val="18"/>
              </w:rPr>
              <w:t>1</w:t>
            </w:r>
          </w:p>
        </w:tc>
        <w:tc>
          <w:tcPr>
            <w:tcW w:w="993" w:type="dxa"/>
            <w:vAlign w:val="center"/>
          </w:tcPr>
          <w:p w:rsidR="00543C54" w:rsidRPr="00D54A3E" w:rsidRDefault="007C47EA" w:rsidP="005810AA">
            <w:pPr>
              <w:tabs>
                <w:tab w:val="left" w:pos="1320"/>
              </w:tabs>
              <w:jc w:val="center"/>
              <w:rPr>
                <w:rFonts w:cs="Arial"/>
                <w:bCs/>
                <w:sz w:val="18"/>
                <w:szCs w:val="18"/>
              </w:rPr>
            </w:pPr>
            <w:r>
              <w:rPr>
                <w:rFonts w:cs="Arial"/>
                <w:noProof/>
                <w:sz w:val="18"/>
                <w:szCs w:val="18"/>
              </w:rPr>
              <w:t>42</w:t>
            </w:r>
          </w:p>
        </w:tc>
        <w:tc>
          <w:tcPr>
            <w:tcW w:w="1275" w:type="dxa"/>
            <w:vAlign w:val="center"/>
          </w:tcPr>
          <w:p w:rsidR="00543C54" w:rsidRPr="00D54A3E" w:rsidRDefault="00543C54" w:rsidP="005810AA">
            <w:pPr>
              <w:tabs>
                <w:tab w:val="right" w:pos="1743"/>
              </w:tabs>
              <w:jc w:val="center"/>
              <w:rPr>
                <w:rFonts w:cs="Arial"/>
                <w:bCs/>
                <w:sz w:val="18"/>
                <w:szCs w:val="18"/>
              </w:rPr>
            </w:pPr>
          </w:p>
        </w:tc>
        <w:tc>
          <w:tcPr>
            <w:tcW w:w="1843" w:type="dxa"/>
            <w:vAlign w:val="center"/>
          </w:tcPr>
          <w:p w:rsidR="00543C54" w:rsidRPr="00D54A3E" w:rsidRDefault="00543C54" w:rsidP="005810AA">
            <w:pPr>
              <w:tabs>
                <w:tab w:val="right" w:pos="1743"/>
              </w:tabs>
              <w:jc w:val="center"/>
              <w:rPr>
                <w:rFonts w:cs="Arial"/>
                <w:bCs/>
                <w:sz w:val="18"/>
                <w:szCs w:val="18"/>
              </w:rPr>
            </w:pPr>
          </w:p>
        </w:tc>
        <w:tc>
          <w:tcPr>
            <w:tcW w:w="1985" w:type="dxa"/>
            <w:vAlign w:val="center"/>
          </w:tcPr>
          <w:p w:rsidR="00543C54" w:rsidRPr="00D54A3E" w:rsidRDefault="00D407D8" w:rsidP="005810AA">
            <w:pPr>
              <w:tabs>
                <w:tab w:val="right" w:pos="1743"/>
              </w:tabs>
              <w:jc w:val="center"/>
              <w:rPr>
                <w:rFonts w:cs="Arial"/>
                <w:bCs/>
                <w:sz w:val="18"/>
                <w:szCs w:val="18"/>
              </w:rPr>
            </w:pPr>
            <w:r>
              <w:rPr>
                <w:rFonts w:cs="Arial"/>
                <w:bCs/>
                <w:sz w:val="18"/>
                <w:szCs w:val="18"/>
              </w:rPr>
              <w:t>17/18.October</w:t>
            </w:r>
          </w:p>
        </w:tc>
      </w:tr>
      <w:tr w:rsidR="00543C54" w:rsidRPr="004B12F5" w:rsidTr="008F3D3A">
        <w:trPr>
          <w:trHeight w:val="425"/>
        </w:trPr>
        <w:tc>
          <w:tcPr>
            <w:tcW w:w="1589" w:type="dxa"/>
            <w:vAlign w:val="center"/>
          </w:tcPr>
          <w:p w:rsidR="00543C54" w:rsidRPr="004B12F5" w:rsidRDefault="00543C54" w:rsidP="00AA65A3">
            <w:pPr>
              <w:tabs>
                <w:tab w:val="left" w:pos="1320"/>
              </w:tabs>
              <w:rPr>
                <w:rFonts w:cs="Arial"/>
                <w:b/>
                <w:bCs/>
                <w:sz w:val="19"/>
                <w:szCs w:val="19"/>
              </w:rPr>
            </w:pPr>
            <w:r w:rsidRPr="004B12F5">
              <w:rPr>
                <w:rFonts w:cs="Arial"/>
                <w:b/>
                <w:noProof/>
                <w:sz w:val="19"/>
                <w:szCs w:val="19"/>
              </w:rPr>
              <w:t>Total</w:t>
            </w:r>
          </w:p>
        </w:tc>
        <w:tc>
          <w:tcPr>
            <w:tcW w:w="929" w:type="dxa"/>
            <w:vAlign w:val="center"/>
          </w:tcPr>
          <w:p w:rsidR="00543C54" w:rsidRPr="004B12F5" w:rsidRDefault="00543C54" w:rsidP="00AA65A3">
            <w:pPr>
              <w:tabs>
                <w:tab w:val="left" w:pos="1320"/>
              </w:tabs>
              <w:rPr>
                <w:rFonts w:cs="Arial"/>
                <w:b/>
                <w:bCs/>
                <w:sz w:val="19"/>
                <w:szCs w:val="19"/>
              </w:rPr>
            </w:pPr>
          </w:p>
        </w:tc>
        <w:tc>
          <w:tcPr>
            <w:tcW w:w="992" w:type="dxa"/>
            <w:vAlign w:val="center"/>
          </w:tcPr>
          <w:p w:rsidR="00543C54" w:rsidRPr="004B12F5" w:rsidRDefault="00543C54" w:rsidP="00AA65A3">
            <w:pPr>
              <w:tabs>
                <w:tab w:val="left" w:pos="1320"/>
              </w:tabs>
              <w:rPr>
                <w:rFonts w:cs="Arial"/>
                <w:b/>
                <w:bCs/>
                <w:sz w:val="19"/>
                <w:szCs w:val="19"/>
              </w:rPr>
            </w:pPr>
          </w:p>
        </w:tc>
        <w:tc>
          <w:tcPr>
            <w:tcW w:w="993" w:type="dxa"/>
            <w:vAlign w:val="center"/>
          </w:tcPr>
          <w:p w:rsidR="00543C54" w:rsidRPr="004B12F5" w:rsidRDefault="00543C54" w:rsidP="00AA65A3">
            <w:pPr>
              <w:tabs>
                <w:tab w:val="left" w:pos="1320"/>
              </w:tabs>
              <w:rPr>
                <w:rFonts w:cs="Arial"/>
                <w:b/>
                <w:bCs/>
                <w:sz w:val="19"/>
                <w:szCs w:val="19"/>
              </w:rPr>
            </w:pPr>
          </w:p>
        </w:tc>
        <w:tc>
          <w:tcPr>
            <w:tcW w:w="1275" w:type="dxa"/>
            <w:vAlign w:val="center"/>
          </w:tcPr>
          <w:p w:rsidR="00543C54" w:rsidRPr="004B12F5" w:rsidRDefault="00543C54" w:rsidP="00AA65A3">
            <w:pPr>
              <w:tabs>
                <w:tab w:val="right" w:pos="1743"/>
              </w:tabs>
              <w:jc w:val="center"/>
              <w:rPr>
                <w:rFonts w:cs="Arial"/>
                <w:b/>
                <w:bCs/>
                <w:sz w:val="19"/>
                <w:szCs w:val="19"/>
              </w:rPr>
            </w:pPr>
          </w:p>
        </w:tc>
        <w:tc>
          <w:tcPr>
            <w:tcW w:w="1843" w:type="dxa"/>
            <w:vAlign w:val="center"/>
          </w:tcPr>
          <w:p w:rsidR="00543C54" w:rsidRPr="004B12F5" w:rsidRDefault="007C47EA" w:rsidP="00AA65A3">
            <w:pPr>
              <w:tabs>
                <w:tab w:val="right" w:pos="1743"/>
              </w:tabs>
              <w:jc w:val="center"/>
              <w:rPr>
                <w:rFonts w:cs="Arial"/>
                <w:b/>
                <w:bCs/>
                <w:sz w:val="19"/>
                <w:szCs w:val="19"/>
              </w:rPr>
            </w:pPr>
            <w:r>
              <w:rPr>
                <w:rFonts w:cs="Arial"/>
                <w:b/>
                <w:sz w:val="19"/>
                <w:szCs w:val="19"/>
              </w:rPr>
              <w:t/>
            </w:r>
          </w:p>
        </w:tc>
        <w:tc>
          <w:tcPr>
            <w:tcW w:w="1985" w:type="dxa"/>
            <w:vAlign w:val="center"/>
          </w:tcPr>
          <w:p w:rsidR="00543C54" w:rsidRPr="004B12F5" w:rsidRDefault="00543C54" w:rsidP="00AA65A3">
            <w:pPr>
              <w:tabs>
                <w:tab w:val="right" w:pos="1743"/>
              </w:tabs>
              <w:jc w:val="center"/>
              <w:rPr>
                <w:rFonts w:cs="Arial"/>
                <w:b/>
                <w:bCs/>
                <w:sz w:val="19"/>
                <w:szCs w:val="19"/>
              </w:rPr>
            </w:pPr>
          </w:p>
        </w:tc>
      </w:tr>
    </w:tbl>
    <w:p w:rsidR="00AD72E0" w:rsidRPr="004B12F5" w:rsidRDefault="00AD72E0" w:rsidP="00AD72E0">
      <w:pPr>
        <w:tabs>
          <w:tab w:val="left" w:pos="1320"/>
        </w:tabs>
        <w:rPr>
          <w:rFonts w:cs="Arial"/>
          <w:b/>
          <w:bCs/>
          <w:iCs/>
          <w:sz w:val="10"/>
          <w:szCs w:val="10"/>
          <w:u w:val="single"/>
        </w:rPr>
      </w:pPr>
    </w:p>
    <w:p w:rsidR="00952185" w:rsidRDefault="00952185" w:rsidP="00D76CAC">
      <w:pPr>
        <w:tabs>
          <w:tab w:val="left" w:pos="1320"/>
          <w:tab w:val="left" w:pos="6071"/>
        </w:tabs>
        <w:rPr>
          <w:rFonts w:cs="Arial"/>
          <w:bCs/>
          <w:iCs/>
          <w:sz w:val="19"/>
          <w:szCs w:val="19"/>
        </w:rPr>
      </w:pPr>
      <w:r w:rsidRPr="004B12F5">
        <w:rPr>
          <w:rFonts w:cs="Arial"/>
          <w:bCs/>
          <w:iCs/>
          <w:sz w:val="19"/>
          <w:szCs w:val="19"/>
        </w:rPr>
        <w:t>Please provide detailed lunch and coffee break menu proposals.</w:t>
      </w:r>
      <w:r w:rsidR="00D76CAC">
        <w:rPr>
          <w:rFonts w:cs="Arial"/>
          <w:bCs/>
          <w:iCs/>
          <w:sz w:val="19"/>
          <w:szCs w:val="19"/>
        </w:rPr>
        <w:tab/>
      </w:r>
    </w:p>
    <w:p w:rsidR="00D76CAC" w:rsidRDefault="00D76CAC" w:rsidP="00D76CAC">
      <w:pPr>
        <w:tabs>
          <w:tab w:val="left" w:pos="1320"/>
        </w:tabs>
        <w:rPr>
          <w:rFonts w:cs="Arial"/>
          <w:b/>
          <w:bCs/>
          <w:iCs/>
          <w:sz w:val="30"/>
          <w:szCs w:val="30"/>
          <w:u w:val="single"/>
        </w:rPr>
      </w:pPr>
    </w:p>
    <w:p w:rsidR="00D76CAC" w:rsidRDefault="00D76CAC" w:rsidP="00D76CAC">
      <w:pPr>
        <w:tabs>
          <w:tab w:val="left" w:pos="1320"/>
        </w:tabs>
        <w:rPr>
          <w:rFonts w:cs="Arial"/>
          <w:b/>
          <w:bCs/>
          <w:iCs/>
          <w:sz w:val="19"/>
          <w:szCs w:val="19"/>
          <w:u w:val="single"/>
        </w:rPr>
      </w:pPr>
      <w:r>
        <w:rPr>
          <w:rFonts w:cs="Arial"/>
          <w:b/>
          <w:bCs/>
          <w:iCs/>
          <w:sz w:val="19"/>
          <w:szCs w:val="19"/>
          <w:u w:val="single"/>
        </w:rPr>
        <w:t>Event Room</w:t>
      </w:r>
    </w:p>
    <w:p w:rsidR="00D76CAC" w:rsidRDefault="00D76CAC" w:rsidP="00D76CAC">
      <w:pPr>
        <w:tabs>
          <w:tab w:val="left" w:pos="1320"/>
        </w:tabs>
        <w:jc w:val="both"/>
        <w:rPr>
          <w:rFonts w:cs="Arial"/>
          <w:b/>
          <w:bCs/>
          <w:i/>
          <w:iCs/>
          <w:sz w:val="10"/>
          <w:szCs w:val="10"/>
        </w:rPr>
      </w:pPr>
    </w:p>
    <w:tbl>
      <w:tblPr>
        <w:tblpPr w:leftFromText="180" w:rightFromText="180" w:vertAnchor="text" w:horzAnchor="margin" w:tblpX="108"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851"/>
        <w:gridCol w:w="850"/>
        <w:gridCol w:w="1418"/>
        <w:gridCol w:w="709"/>
        <w:gridCol w:w="1275"/>
        <w:gridCol w:w="1593"/>
      </w:tblGrid>
      <w:tr w:rsidR="00D76CAC" w:rsidTr="00493D75">
        <w:trPr>
          <w:trHeight w:val="1975"/>
        </w:trPr>
        <w:tc>
          <w:tcPr>
            <w:tcW w:w="2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76CAC" w:rsidRDefault="00D76CAC">
            <w:pPr>
              <w:tabs>
                <w:tab w:val="left" w:pos="1320"/>
              </w:tabs>
              <w:jc w:val="center"/>
              <w:rPr>
                <w:rFonts w:cs="Arial"/>
                <w:b/>
                <w:bCs/>
                <w:sz w:val="19"/>
                <w:szCs w:val="19"/>
                <w:lang w:val="en-US"/>
              </w:rPr>
            </w:pPr>
            <w:r>
              <w:rPr>
                <w:rFonts w:cs="Arial"/>
                <w:b/>
                <w:bCs/>
                <w:sz w:val="19"/>
                <w:szCs w:val="19"/>
                <w:lang w:val="en-US"/>
              </w:rPr>
              <w:t>Description</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76CAC" w:rsidRDefault="00D76CAC">
            <w:pPr>
              <w:tabs>
                <w:tab w:val="left" w:pos="1320"/>
              </w:tabs>
              <w:jc w:val="center"/>
              <w:rPr>
                <w:rFonts w:cs="Arial"/>
                <w:b/>
                <w:bCs/>
                <w:sz w:val="19"/>
                <w:szCs w:val="19"/>
                <w:lang w:val="en-US"/>
              </w:rPr>
            </w:pPr>
            <w:r>
              <w:rPr>
                <w:rFonts w:cs="Arial"/>
                <w:b/>
                <w:bCs/>
                <w:sz w:val="19"/>
                <w:szCs w:val="19"/>
                <w:lang w:val="en-US"/>
              </w:rPr>
              <w:t>No of days</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76CAC" w:rsidRDefault="00D76CAC">
            <w:pPr>
              <w:tabs>
                <w:tab w:val="left" w:pos="1320"/>
              </w:tabs>
              <w:jc w:val="center"/>
              <w:rPr>
                <w:rFonts w:cs="Arial"/>
                <w:b/>
                <w:bCs/>
                <w:sz w:val="19"/>
                <w:szCs w:val="19"/>
                <w:lang w:val="en-US"/>
              </w:rPr>
            </w:pPr>
            <w:r>
              <w:rPr>
                <w:rFonts w:cs="Arial"/>
                <w:b/>
                <w:bCs/>
                <w:sz w:val="19"/>
                <w:szCs w:val="19"/>
                <w:lang w:val="en-US"/>
              </w:rPr>
              <w:t>No of units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6CAC" w:rsidRPr="00E862EF" w:rsidRDefault="00E862EF" w:rsidP="00E862EF">
            <w:pPr>
              <w:spacing w:before="100"/>
              <w:jc w:val="center"/>
              <w:rPr>
                <w:rFonts w:cs="Arial"/>
                <w:b/>
                <w:noProof/>
                <w:sz w:val="19"/>
                <w:szCs w:val="19"/>
                <w:lang w:val="en-US"/>
              </w:rPr>
            </w:pPr>
            <w:r>
              <w:rPr>
                <w:rFonts w:cs="Arial"/>
                <w:b/>
                <w:noProof/>
                <w:sz w:val="19"/>
                <w:szCs w:val="19"/>
                <w:lang w:val="en-US"/>
              </w:rPr>
              <w:t>Price per unit per day</w:t>
            </w:r>
          </w:p>
          <w:p w:rsidR="00D76CAC" w:rsidRDefault="00D76CAC" w:rsidP="00E862EF">
            <w:pPr>
              <w:jc w:val="center"/>
              <w:rPr>
                <w:rFonts w:cs="Arial"/>
                <w:noProof/>
                <w:sz w:val="19"/>
                <w:szCs w:val="19"/>
                <w:lang w:val="en-US"/>
              </w:rPr>
            </w:pPr>
            <w:r>
              <w:rPr>
                <w:rFonts w:cs="Arial"/>
                <w:noProof/>
                <w:sz w:val="19"/>
                <w:szCs w:val="19"/>
                <w:lang w:val="en-US"/>
              </w:rPr>
              <w:t>without VAT</w:t>
            </w:r>
          </w:p>
          <w:p w:rsidR="00D76CAC" w:rsidRDefault="00D76CAC" w:rsidP="00E862EF">
            <w:pPr>
              <w:jc w:val="center"/>
              <w:rPr>
                <w:rFonts w:cs="Arial"/>
                <w:b/>
                <w:noProof/>
                <w:sz w:val="10"/>
                <w:szCs w:val="10"/>
                <w:lang w:val="en-US"/>
              </w:rPr>
            </w:pPr>
          </w:p>
          <w:p w:rsidR="00D76CAC" w:rsidRDefault="00D76CAC" w:rsidP="00E862EF">
            <w:pPr>
              <w:jc w:val="center"/>
              <w:rPr>
                <w:rFonts w:cs="Arial"/>
                <w:b/>
                <w:noProof/>
                <w:sz w:val="19"/>
                <w:szCs w:val="19"/>
                <w:lang w:val="en-US"/>
              </w:rPr>
            </w:pPr>
            <w:r>
              <w:rPr>
                <w:rFonts w:cs="Arial"/>
                <w:b/>
                <w:noProof/>
                <w:sz w:val="19"/>
                <w:szCs w:val="19"/>
                <w:lang w:val="en-US"/>
              </w:rPr>
              <w:t xml:space="preserve">€ / </w:t>
            </w:r>
            <w:r>
              <w:rPr>
                <w:rFonts w:cs="Arial"/>
                <w:b/>
                <w:noProof/>
                <w:sz w:val="19"/>
                <w:szCs w:val="19"/>
                <w:highlight w:val="yellow"/>
                <w:lang w:val="en-US"/>
              </w:rPr>
              <w:t>Local currency</w:t>
            </w:r>
          </w:p>
          <w:p w:rsidR="00D76CAC" w:rsidRDefault="00D76CAC" w:rsidP="00E862EF">
            <w:pPr>
              <w:tabs>
                <w:tab w:val="left" w:pos="1320"/>
              </w:tabs>
              <w:jc w:val="center"/>
              <w:rPr>
                <w:rFonts w:cs="Arial"/>
                <w:b/>
                <w:bCs/>
                <w:sz w:val="19"/>
                <w:szCs w:val="19"/>
                <w:lang w:val="en-US"/>
              </w:rPr>
            </w:pPr>
            <w:r>
              <w:rPr>
                <w:rFonts w:cs="Arial"/>
                <w:noProof/>
                <w:sz w:val="19"/>
                <w:szCs w:val="19"/>
                <w:lang w:val="en-US"/>
              </w:rPr>
              <w:t xml:space="preserve">Exchange rate: </w:t>
            </w:r>
            <w:r>
              <w:rPr>
                <w:rFonts w:cs="Arial"/>
                <w:noProof/>
                <w:sz w:val="19"/>
                <w:szCs w:val="19"/>
                <w:highlight w:val="yellow"/>
                <w:lang w:val="en-US"/>
              </w:rPr>
              <w:fldChar w:fldCharType="begin"/>
            </w:r>
            <w:r>
              <w:rPr>
                <w:rFonts w:cs="Arial"/>
                <w:noProof/>
                <w:sz w:val="19"/>
                <w:szCs w:val="19"/>
                <w:highlight w:val="yellow"/>
                <w:lang w:val="en-US"/>
              </w:rPr>
              <w:instrText xml:space="preserve"> MACROBUTTON  AcceptAllChangesShown [xx.xxxx] </w:instrText>
            </w:r>
            <w:r>
              <w:rPr>
                <w:rFonts w:cs="Arial"/>
                <w:noProof/>
                <w:sz w:val="19"/>
                <w:szCs w:val="19"/>
                <w:highlight w:val="yellow"/>
                <w:lang w:val="en-US"/>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76CAC" w:rsidRDefault="00D76CAC" w:rsidP="00E862EF">
            <w:pPr>
              <w:tabs>
                <w:tab w:val="left" w:pos="1320"/>
              </w:tabs>
              <w:jc w:val="center"/>
              <w:rPr>
                <w:rFonts w:cs="Arial"/>
                <w:b/>
                <w:bCs/>
                <w:sz w:val="19"/>
                <w:szCs w:val="19"/>
                <w:lang w:val="en-US"/>
              </w:rPr>
            </w:pPr>
            <w:r>
              <w:rPr>
                <w:rFonts w:cs="Arial"/>
                <w:b/>
                <w:sz w:val="19"/>
                <w:szCs w:val="19"/>
                <w:lang w:val="en-US"/>
              </w:rPr>
              <w:t>VAT (%)</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6CAC" w:rsidRPr="00E862EF" w:rsidRDefault="00E862EF" w:rsidP="00E862EF">
            <w:pPr>
              <w:spacing w:before="100"/>
              <w:jc w:val="center"/>
              <w:rPr>
                <w:rFonts w:cs="Arial"/>
                <w:b/>
                <w:noProof/>
                <w:sz w:val="19"/>
                <w:szCs w:val="19"/>
                <w:lang w:val="en-US"/>
              </w:rPr>
            </w:pPr>
            <w:r>
              <w:rPr>
                <w:rFonts w:cs="Arial"/>
                <w:b/>
                <w:noProof/>
                <w:sz w:val="19"/>
                <w:szCs w:val="19"/>
                <w:lang w:val="en-US"/>
              </w:rPr>
              <w:t>Price per unit per day</w:t>
            </w:r>
          </w:p>
          <w:p w:rsidR="00D76CAC" w:rsidRDefault="00D76CAC" w:rsidP="00E862EF">
            <w:pPr>
              <w:jc w:val="center"/>
              <w:rPr>
                <w:rFonts w:cs="Arial"/>
                <w:noProof/>
                <w:sz w:val="19"/>
                <w:szCs w:val="19"/>
                <w:lang w:val="en-US"/>
              </w:rPr>
            </w:pPr>
            <w:r>
              <w:rPr>
                <w:rFonts w:cs="Arial"/>
                <w:noProof/>
                <w:sz w:val="19"/>
                <w:szCs w:val="19"/>
                <w:lang w:val="en-US"/>
              </w:rPr>
              <w:t>with VAT</w:t>
            </w:r>
          </w:p>
          <w:p w:rsidR="00D76CAC" w:rsidRDefault="00D76CAC" w:rsidP="00E862EF">
            <w:pPr>
              <w:jc w:val="center"/>
              <w:rPr>
                <w:rFonts w:cs="Arial"/>
                <w:b/>
                <w:noProof/>
                <w:sz w:val="10"/>
                <w:szCs w:val="10"/>
                <w:lang w:val="en-US"/>
              </w:rPr>
            </w:pPr>
          </w:p>
          <w:p w:rsidR="00D76CAC" w:rsidRDefault="00D76CAC" w:rsidP="00E862EF">
            <w:pPr>
              <w:jc w:val="center"/>
              <w:rPr>
                <w:rFonts w:cs="Arial"/>
                <w:b/>
                <w:noProof/>
                <w:sz w:val="19"/>
                <w:szCs w:val="19"/>
                <w:lang w:val="en-US"/>
              </w:rPr>
            </w:pPr>
            <w:r>
              <w:rPr>
                <w:rFonts w:cs="Arial"/>
                <w:b/>
                <w:noProof/>
                <w:sz w:val="19"/>
                <w:szCs w:val="19"/>
                <w:lang w:val="en-US"/>
              </w:rPr>
              <w:t xml:space="preserve">€ / </w:t>
            </w:r>
            <w:r>
              <w:rPr>
                <w:rFonts w:cs="Arial"/>
                <w:b/>
                <w:noProof/>
                <w:sz w:val="19"/>
                <w:szCs w:val="19"/>
                <w:highlight w:val="yellow"/>
                <w:lang w:val="en-US"/>
              </w:rPr>
              <w:t>Local currency</w:t>
            </w:r>
          </w:p>
          <w:p w:rsidR="00D76CAC" w:rsidRDefault="00D76CAC" w:rsidP="00E862EF">
            <w:pPr>
              <w:tabs>
                <w:tab w:val="left" w:pos="1320"/>
              </w:tabs>
              <w:spacing w:after="100"/>
              <w:jc w:val="center"/>
              <w:rPr>
                <w:rFonts w:cs="Arial"/>
                <w:b/>
                <w:bCs/>
                <w:sz w:val="19"/>
                <w:szCs w:val="19"/>
                <w:lang w:val="en-US"/>
              </w:rPr>
            </w:pPr>
            <w:r>
              <w:rPr>
                <w:rFonts w:cs="Arial"/>
                <w:noProof/>
                <w:sz w:val="19"/>
                <w:szCs w:val="19"/>
                <w:lang w:val="en-US"/>
              </w:rPr>
              <w:t xml:space="preserve">Exchange rate: </w:t>
            </w:r>
            <w:r>
              <w:rPr>
                <w:rFonts w:cs="Arial"/>
                <w:noProof/>
                <w:sz w:val="19"/>
                <w:szCs w:val="19"/>
                <w:highlight w:val="yellow"/>
                <w:lang w:val="en-US"/>
              </w:rPr>
              <w:fldChar w:fldCharType="begin"/>
            </w:r>
            <w:r>
              <w:rPr>
                <w:rFonts w:cs="Arial"/>
                <w:noProof/>
                <w:sz w:val="19"/>
                <w:szCs w:val="19"/>
                <w:highlight w:val="yellow"/>
                <w:lang w:val="en-US"/>
              </w:rPr>
              <w:instrText xml:space="preserve"> MACROBUTTON  AcceptAllChangesShown [xx.xxxx] </w:instrText>
            </w:r>
            <w:r>
              <w:rPr>
                <w:rFonts w:cs="Arial"/>
                <w:noProof/>
                <w:sz w:val="19"/>
                <w:szCs w:val="19"/>
                <w:highlight w:val="yellow"/>
                <w:lang w:val="en-US"/>
              </w:rPr>
              <w:fldChar w:fldCharType="end"/>
            </w:r>
          </w:p>
        </w:tc>
        <w:tc>
          <w:tcPr>
            <w:tcW w:w="15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6CAC" w:rsidRDefault="00D76CAC" w:rsidP="00E862EF">
            <w:pPr>
              <w:spacing w:before="100"/>
              <w:jc w:val="center"/>
              <w:rPr>
                <w:rFonts w:cs="Arial"/>
                <w:b/>
                <w:noProof/>
                <w:sz w:val="19"/>
                <w:szCs w:val="19"/>
                <w:lang w:val="en-US"/>
              </w:rPr>
            </w:pPr>
            <w:r>
              <w:rPr>
                <w:rFonts w:cs="Arial"/>
                <w:b/>
                <w:noProof/>
                <w:sz w:val="19"/>
                <w:szCs w:val="19"/>
                <w:lang w:val="en-US"/>
              </w:rPr>
              <w:t>Total price</w:t>
            </w:r>
          </w:p>
          <w:p w:rsidR="00D76CAC" w:rsidRDefault="00D76CAC" w:rsidP="00E862EF">
            <w:pPr>
              <w:jc w:val="center"/>
              <w:rPr>
                <w:rFonts w:cs="Arial"/>
                <w:b/>
                <w:noProof/>
                <w:sz w:val="10"/>
                <w:szCs w:val="10"/>
                <w:lang w:val="en-US"/>
              </w:rPr>
            </w:pPr>
          </w:p>
          <w:p w:rsidR="00D76CAC" w:rsidRDefault="00D76CAC" w:rsidP="00E862EF">
            <w:pPr>
              <w:jc w:val="center"/>
              <w:rPr>
                <w:rFonts w:cs="Arial"/>
                <w:noProof/>
                <w:sz w:val="19"/>
                <w:szCs w:val="19"/>
                <w:lang w:val="en-US"/>
              </w:rPr>
            </w:pPr>
            <w:r>
              <w:rPr>
                <w:rFonts w:cs="Arial"/>
                <w:noProof/>
                <w:sz w:val="19"/>
                <w:szCs w:val="19"/>
                <w:lang w:val="en-US"/>
              </w:rPr>
              <w:t>without VAT</w:t>
            </w:r>
          </w:p>
          <w:p w:rsidR="00D76CAC" w:rsidRDefault="00D76CAC" w:rsidP="00E862EF">
            <w:pPr>
              <w:jc w:val="center"/>
              <w:rPr>
                <w:rFonts w:cs="Arial"/>
                <w:b/>
                <w:noProof/>
                <w:sz w:val="10"/>
                <w:szCs w:val="10"/>
                <w:lang w:val="en-US"/>
              </w:rPr>
            </w:pPr>
          </w:p>
          <w:p w:rsidR="00D76CAC" w:rsidRDefault="00D76CAC" w:rsidP="00E862EF">
            <w:pPr>
              <w:jc w:val="center"/>
              <w:rPr>
                <w:rFonts w:cs="Arial"/>
                <w:b/>
                <w:noProof/>
                <w:sz w:val="19"/>
                <w:szCs w:val="19"/>
                <w:lang w:val="en-US"/>
              </w:rPr>
            </w:pPr>
            <w:r>
              <w:rPr>
                <w:rFonts w:cs="Arial"/>
                <w:b/>
                <w:noProof/>
                <w:sz w:val="19"/>
                <w:szCs w:val="19"/>
                <w:lang w:val="en-US"/>
              </w:rPr>
              <w:t xml:space="preserve">€ / </w:t>
            </w:r>
            <w:r>
              <w:rPr>
                <w:rFonts w:cs="Arial"/>
                <w:b/>
                <w:noProof/>
                <w:sz w:val="19"/>
                <w:szCs w:val="19"/>
                <w:highlight w:val="yellow"/>
                <w:lang w:val="en-US"/>
              </w:rPr>
              <w:t>Local currency</w:t>
            </w:r>
          </w:p>
          <w:p w:rsidR="00D76CAC" w:rsidRDefault="00D76CAC" w:rsidP="00E862EF">
            <w:pPr>
              <w:tabs>
                <w:tab w:val="left" w:pos="1320"/>
              </w:tabs>
              <w:jc w:val="center"/>
              <w:rPr>
                <w:rFonts w:cs="Arial"/>
                <w:noProof/>
                <w:sz w:val="19"/>
                <w:szCs w:val="19"/>
                <w:lang w:val="en-US"/>
              </w:rPr>
            </w:pPr>
            <w:r>
              <w:rPr>
                <w:rFonts w:cs="Arial"/>
                <w:noProof/>
                <w:sz w:val="19"/>
                <w:szCs w:val="19"/>
                <w:lang w:val="en-US"/>
              </w:rPr>
              <w:t>Exchange rate:</w:t>
            </w:r>
          </w:p>
          <w:p w:rsidR="00D76CAC" w:rsidRDefault="00D76CAC" w:rsidP="00E862EF">
            <w:pPr>
              <w:tabs>
                <w:tab w:val="left" w:pos="1320"/>
              </w:tabs>
              <w:jc w:val="center"/>
              <w:rPr>
                <w:rFonts w:cs="Arial"/>
                <w:b/>
                <w:bCs/>
                <w:sz w:val="19"/>
                <w:szCs w:val="19"/>
                <w:lang w:val="en-US"/>
              </w:rPr>
            </w:pPr>
            <w:r>
              <w:rPr>
                <w:rFonts w:cs="Arial"/>
                <w:noProof/>
                <w:sz w:val="19"/>
                <w:szCs w:val="19"/>
                <w:highlight w:val="yellow"/>
                <w:lang w:val="en-US"/>
              </w:rPr>
              <w:fldChar w:fldCharType="begin"/>
            </w:r>
            <w:r>
              <w:rPr>
                <w:rFonts w:cs="Arial"/>
                <w:noProof/>
                <w:sz w:val="19"/>
                <w:szCs w:val="19"/>
                <w:highlight w:val="yellow"/>
                <w:lang w:val="en-US"/>
              </w:rPr>
              <w:instrText xml:space="preserve"> MACROBUTTON  AcceptAllChangesShown [xx.xxxx] </w:instrText>
            </w:r>
            <w:r>
              <w:rPr>
                <w:rFonts w:cs="Arial"/>
                <w:noProof/>
                <w:sz w:val="19"/>
                <w:szCs w:val="19"/>
                <w:highlight w:val="yellow"/>
                <w:lang w:val="en-US"/>
              </w:rPr>
              <w:fldChar w:fldCharType="end"/>
            </w:r>
          </w:p>
        </w:tc>
      </w:tr>
      <w:tr w:rsidR="00D76CAC" w:rsidTr="00493D75">
        <w:trPr>
          <w:trHeight w:val="425"/>
        </w:trPr>
        <w:tc>
          <w:tcPr>
            <w:tcW w:w="2943" w:type="dxa"/>
            <w:tcBorders>
              <w:top w:val="single" w:sz="4" w:space="0" w:color="auto"/>
              <w:left w:val="single" w:sz="4" w:space="0" w:color="auto"/>
              <w:bottom w:val="single" w:sz="4" w:space="0" w:color="auto"/>
              <w:right w:val="single" w:sz="4" w:space="0" w:color="auto"/>
            </w:tcBorders>
            <w:vAlign w:val="center"/>
            <w:hideMark/>
          </w:tcPr>
          <w:p w:rsidR="00D76CAC" w:rsidRDefault="00D76CAC">
            <w:pPr>
              <w:tabs>
                <w:tab w:val="left" w:pos="1320"/>
              </w:tabs>
              <w:spacing w:before="100" w:after="60"/>
              <w:rPr>
                <w:rFonts w:cs="Arial"/>
                <w:noProof/>
                <w:sz w:val="19"/>
                <w:szCs w:val="19"/>
                <w:lang w:val="en-US"/>
              </w:rPr>
            </w:pPr>
            <w:r>
              <w:rPr>
                <w:rFonts w:cs="Arial"/>
                <w:bCs/>
                <w:sz w:val="19"/>
                <w:szCs w:val="19"/>
                <w:lang w:val="en-US"/>
              </w:rPr>
              <w:lastRenderedPageBreak/>
              <w:t>Event Room for</w:t>
            </w:r>
            <w:r w:rsidR="006B6E71">
              <w:rPr>
                <w:rFonts w:cs="Arial"/>
                <w:bCs/>
                <w:sz w:val="19"/>
                <w:szCs w:val="19"/>
                <w:lang w:val="en-US"/>
              </w:rPr>
              <w:t xml:space="preserve"> </w:t>
            </w:r>
            <w:r w:rsidR="004203D2">
              <w:rPr>
                <w:rFonts w:cs="Arial"/>
                <w:bCs/>
                <w:sz w:val="19"/>
                <w:szCs w:val="19"/>
                <w:lang w:val="en-US"/>
              </w:rPr>
              <w:t xml:space="preserve">37 </w:t>
            </w:r>
            <w:r w:rsidR="006B6E71">
              <w:rPr>
                <w:rFonts w:cs="Arial"/>
                <w:bCs/>
                <w:sz w:val="19"/>
                <w:szCs w:val="19"/>
                <w:lang w:val="en-US"/>
              </w:rPr>
              <w:t xml:space="preserve">  </w:t>
            </w:r>
            <w:r>
              <w:rPr>
                <w:rFonts w:cs="Arial"/>
                <w:noProof/>
                <w:sz w:val="19"/>
                <w:szCs w:val="19"/>
                <w:lang w:val="en-US"/>
              </w:rPr>
              <w:t>people</w:t>
            </w:r>
          </w:p>
          <w:p w:rsidR="00D76CAC" w:rsidRDefault="00D76CAC" w:rsidP="006B6E71">
            <w:pPr>
              <w:pStyle w:val="ListParagraph"/>
              <w:numPr>
                <w:ilvl w:val="0"/>
                <w:numId w:val="7"/>
              </w:numPr>
              <w:tabs>
                <w:tab w:val="left" w:pos="1320"/>
              </w:tabs>
              <w:rPr>
                <w:rFonts w:cs="Arial"/>
                <w:bCs/>
                <w:sz w:val="19"/>
                <w:szCs w:val="19"/>
                <w:lang w:val="en-US"/>
              </w:rPr>
            </w:pPr>
            <w:r>
              <w:rPr>
                <w:rFonts w:cs="Arial"/>
                <w:bCs/>
                <w:sz w:val="19"/>
                <w:szCs w:val="19"/>
                <w:lang w:val="en-US"/>
              </w:rPr>
              <w:t xml:space="preserve">with front table for </w:t>
            </w:r>
            <w:r w:rsidR="006B6E71" w:rsidRPr="006B6E71">
              <w:rPr>
                <w:rFonts w:cs="Arial"/>
                <w:bCs/>
                <w:sz w:val="19"/>
                <w:szCs w:val="19"/>
                <w:lang w:val="en-US"/>
              </w:rPr>
              <w:t>4</w:t>
            </w:r>
            <w:r w:rsidR="006B6E71">
              <w:rPr>
                <w:rFonts w:cs="Arial"/>
                <w:bCs/>
                <w:sz w:val="19"/>
                <w:szCs w:val="19"/>
                <w:lang w:val="en-US"/>
              </w:rPr>
              <w:t xml:space="preserve"> </w:t>
            </w:r>
            <w:r>
              <w:rPr>
                <w:rFonts w:cs="Arial"/>
                <w:noProof/>
                <w:sz w:val="19"/>
                <w:szCs w:val="19"/>
                <w:lang w:val="en-US"/>
              </w:rPr>
              <w:t>speakers</w:t>
            </w:r>
          </w:p>
          <w:p w:rsidR="00D76CAC" w:rsidRDefault="00D76CAC" w:rsidP="00D76CAC">
            <w:pPr>
              <w:pStyle w:val="ListParagraph"/>
              <w:numPr>
                <w:ilvl w:val="0"/>
                <w:numId w:val="7"/>
              </w:numPr>
              <w:tabs>
                <w:tab w:val="left" w:pos="1320"/>
              </w:tabs>
              <w:spacing w:after="100"/>
              <w:ind w:left="170" w:hanging="170"/>
              <w:rPr>
                <w:rFonts w:cs="Arial"/>
                <w:bCs/>
                <w:sz w:val="19"/>
                <w:szCs w:val="19"/>
                <w:lang w:val="en-US"/>
              </w:rPr>
            </w:pPr>
            <w:r>
              <w:rPr>
                <w:rFonts w:cs="Arial"/>
                <w:noProof/>
                <w:sz w:val="19"/>
                <w:szCs w:val="19"/>
                <w:highlight w:val="yellow"/>
                <w:lang w:val="en-US"/>
              </w:rPr>
              <w:fldChar w:fldCharType="begin"/>
            </w:r>
            <w:r>
              <w:rPr>
                <w:rFonts w:cs="Arial"/>
                <w:noProof/>
                <w:sz w:val="19"/>
                <w:szCs w:val="19"/>
                <w:highlight w:val="yellow"/>
                <w:lang w:val="en-US"/>
              </w:rPr>
              <w:instrText xml:space="preserve"> MACROBUTTON  AcceptAllChangesShown "[Classroom / U-Shape etc.]" </w:instrText>
            </w:r>
            <w:r>
              <w:rPr>
                <w:rFonts w:cs="Arial"/>
                <w:noProof/>
                <w:sz w:val="19"/>
                <w:szCs w:val="19"/>
                <w:highlight w:val="yellow"/>
                <w:lang w:val="en-US"/>
              </w:rPr>
              <w:fldChar w:fldCharType="end"/>
            </w:r>
            <w:r>
              <w:rPr>
                <w:rFonts w:cs="Arial"/>
                <w:noProof/>
                <w:sz w:val="19"/>
                <w:szCs w:val="19"/>
                <w:lang w:val="en-US"/>
              </w:rPr>
              <w:t>set-up</w:t>
            </w:r>
          </w:p>
        </w:tc>
        <w:tc>
          <w:tcPr>
            <w:tcW w:w="851" w:type="dxa"/>
            <w:tcBorders>
              <w:top w:val="single" w:sz="4" w:space="0" w:color="auto"/>
              <w:left w:val="single" w:sz="4" w:space="0" w:color="auto"/>
              <w:bottom w:val="single" w:sz="4" w:space="0" w:color="auto"/>
              <w:right w:val="single" w:sz="4" w:space="0" w:color="auto"/>
            </w:tcBorders>
            <w:vAlign w:val="center"/>
          </w:tcPr>
          <w:p w:rsidR="00D76CAC" w:rsidRDefault="00AD2560">
            <w:pPr>
              <w:tabs>
                <w:tab w:val="left" w:pos="1320"/>
              </w:tabs>
              <w:rPr>
                <w:rFonts w:cs="Arial"/>
                <w:bCs/>
                <w:sz w:val="19"/>
                <w:szCs w:val="19"/>
                <w:lang w:val="en-US"/>
              </w:rPr>
            </w:pPr>
            <w:r w:rsidRPr="00AD2560">
              <w:rPr>
                <w:rFonts w:cs="Arial"/>
                <w:bCs/>
                <w:sz w:val="19"/>
                <w:szCs w:val="19"/>
                <w:lang w:val="en-US"/>
              </w:rPr>
              <w:t>2.0</w:t>
            </w:r>
          </w:p>
        </w:tc>
        <w:tc>
          <w:tcPr>
            <w:tcW w:w="850" w:type="dxa"/>
            <w:tcBorders>
              <w:top w:val="single" w:sz="4" w:space="0" w:color="auto"/>
              <w:left w:val="single" w:sz="4" w:space="0" w:color="auto"/>
              <w:bottom w:val="single" w:sz="4" w:space="0" w:color="auto"/>
              <w:right w:val="single" w:sz="4" w:space="0" w:color="auto"/>
            </w:tcBorders>
            <w:vAlign w:val="center"/>
          </w:tcPr>
          <w:p w:rsidR="00D76CAC" w:rsidRDefault="00E6283C" w:rsidP="00EF0445">
            <w:pPr>
              <w:tabs>
                <w:tab w:val="left" w:pos="1320"/>
              </w:tabs>
              <w:rPr>
                <w:rFonts w:cs="Arial"/>
                <w:bCs/>
                <w:sz w:val="19"/>
                <w:szCs w:val="19"/>
                <w:lang w:val="en-US"/>
              </w:rPr>
            </w:pPr>
            <w:r>
              <w:rPr>
                <w:rFonts w:cs="Arial"/>
                <w:bCs/>
                <w:sz w:val="19"/>
                <w:szCs w:val="19"/>
                <w:lang w:val="en-US"/>
              </w:rPr>
              <w:t xml:space="preserve">  </w:t>
            </w:r>
            <w:r w:rsidR="00493D75">
              <w:rPr>
                <w:rFonts w:cs="Arial"/>
                <w:bCs/>
                <w:sz w:val="19"/>
                <w:szCs w:val="19"/>
                <w:lang w:val="en-US"/>
              </w:rPr>
              <w:t>1</w:t>
            </w:r>
          </w:p>
        </w:tc>
        <w:tc>
          <w:tcPr>
            <w:tcW w:w="1418"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Cs/>
                <w:sz w:val="19"/>
                <w:szCs w:val="19"/>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Cs/>
                <w:sz w:val="19"/>
                <w:szCs w:val="19"/>
                <w:lang w:val="en-US"/>
              </w:rPr>
            </w:pPr>
          </w:p>
        </w:tc>
        <w:tc>
          <w:tcPr>
            <w:tcW w:w="1275"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Cs/>
                <w:sz w:val="19"/>
                <w:szCs w:val="19"/>
                <w:lang w:val="en-US"/>
              </w:rPr>
            </w:pPr>
          </w:p>
        </w:tc>
        <w:tc>
          <w:tcPr>
            <w:tcW w:w="1593"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right" w:pos="1743"/>
              </w:tabs>
              <w:rPr>
                <w:rFonts w:cs="Arial"/>
                <w:bCs/>
                <w:sz w:val="19"/>
                <w:szCs w:val="19"/>
                <w:lang w:val="en-US"/>
              </w:rPr>
            </w:pPr>
          </w:p>
        </w:tc>
      </w:tr>
      <w:tr w:rsidR="00D76CAC" w:rsidTr="00493D75">
        <w:trPr>
          <w:trHeight w:val="425"/>
        </w:trPr>
        <w:tc>
          <w:tcPr>
            <w:tcW w:w="2943" w:type="dxa"/>
            <w:tcBorders>
              <w:top w:val="single" w:sz="4" w:space="0" w:color="auto"/>
              <w:left w:val="single" w:sz="4" w:space="0" w:color="auto"/>
              <w:bottom w:val="single" w:sz="4" w:space="0" w:color="auto"/>
              <w:right w:val="single" w:sz="4" w:space="0" w:color="auto"/>
            </w:tcBorders>
            <w:vAlign w:val="center"/>
            <w:hideMark/>
          </w:tcPr>
          <w:p w:rsidR="00D76CAC" w:rsidRDefault="00D76CAC">
            <w:pPr>
              <w:tabs>
                <w:tab w:val="left" w:pos="1320"/>
              </w:tabs>
              <w:rPr>
                <w:rFonts w:cs="Arial"/>
                <w:b/>
                <w:bCs/>
                <w:sz w:val="19"/>
                <w:szCs w:val="19"/>
                <w:lang w:val="en-US"/>
              </w:rPr>
            </w:pPr>
            <w:r>
              <w:rPr>
                <w:rFonts w:cs="Arial"/>
                <w:b/>
                <w:noProof/>
                <w:sz w:val="19"/>
                <w:szCs w:val="19"/>
                <w:lang w:val="en-US"/>
              </w:rPr>
              <w:t>Total</w:t>
            </w:r>
          </w:p>
        </w:tc>
        <w:tc>
          <w:tcPr>
            <w:tcW w:w="851"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
                <w:bCs/>
                <w:sz w:val="19"/>
                <w:szCs w:val="19"/>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
                <w:bCs/>
                <w:sz w:val="19"/>
                <w:szCs w:val="19"/>
                <w:lang w:val="en-US"/>
              </w:rPr>
            </w:pPr>
          </w:p>
        </w:tc>
        <w:tc>
          <w:tcPr>
            <w:tcW w:w="1418"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
                <w:bCs/>
                <w:sz w:val="19"/>
                <w:szCs w:val="19"/>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
                <w:bCs/>
                <w:sz w:val="19"/>
                <w:szCs w:val="19"/>
                <w:lang w:val="en-US"/>
              </w:rPr>
            </w:pPr>
          </w:p>
        </w:tc>
        <w:tc>
          <w:tcPr>
            <w:tcW w:w="1275"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left" w:pos="1320"/>
              </w:tabs>
              <w:rPr>
                <w:rFonts w:cs="Arial"/>
                <w:b/>
                <w:bCs/>
                <w:sz w:val="19"/>
                <w:szCs w:val="19"/>
                <w:lang w:val="en-US"/>
              </w:rPr>
            </w:pPr>
          </w:p>
        </w:tc>
        <w:tc>
          <w:tcPr>
            <w:tcW w:w="1593" w:type="dxa"/>
            <w:tcBorders>
              <w:top w:val="single" w:sz="4" w:space="0" w:color="auto"/>
              <w:left w:val="single" w:sz="4" w:space="0" w:color="auto"/>
              <w:bottom w:val="single" w:sz="4" w:space="0" w:color="auto"/>
              <w:right w:val="single" w:sz="4" w:space="0" w:color="auto"/>
            </w:tcBorders>
            <w:vAlign w:val="center"/>
          </w:tcPr>
          <w:p w:rsidR="00D76CAC" w:rsidRDefault="00D76CAC">
            <w:pPr>
              <w:tabs>
                <w:tab w:val="right" w:pos="1743"/>
              </w:tabs>
              <w:rPr>
                <w:rFonts w:cs="Arial"/>
                <w:b/>
                <w:bCs/>
                <w:sz w:val="19"/>
                <w:szCs w:val="19"/>
                <w:lang w:val="en-US"/>
              </w:rPr>
            </w:pPr>
          </w:p>
        </w:tc>
      </w:tr>
    </w:tbl>
    <w:p w:rsidR="00D76CAC" w:rsidRDefault="00D76CAC" w:rsidP="00D76CAC">
      <w:pPr>
        <w:tabs>
          <w:tab w:val="left" w:pos="1320"/>
        </w:tabs>
        <w:rPr>
          <w:rFonts w:cs="Arial"/>
          <w:bCs/>
          <w:iCs/>
          <w:sz w:val="10"/>
          <w:szCs w:val="10"/>
        </w:rPr>
      </w:pPr>
    </w:p>
    <w:p w:rsidR="00D76CAC" w:rsidRDefault="00D76CAC" w:rsidP="00D76CAC">
      <w:pPr>
        <w:jc w:val="both"/>
        <w:rPr>
          <w:rFonts w:cs="Arial"/>
          <w:sz w:val="19"/>
          <w:szCs w:val="19"/>
        </w:rPr>
      </w:pPr>
      <w:r>
        <w:rPr>
          <w:rFonts w:cs="Arial"/>
          <w:sz w:val="19"/>
          <w:szCs w:val="19"/>
        </w:rPr>
        <w:t>In replying to this offer the service provider declares that the event room is dedicated only to meeting purposes.</w:t>
      </w:r>
    </w:p>
    <w:p w:rsidR="00D76CAC" w:rsidRDefault="00D76CAC" w:rsidP="00D76CAC">
      <w:pPr>
        <w:jc w:val="both"/>
        <w:rPr>
          <w:rFonts w:cs="Arial"/>
          <w:sz w:val="30"/>
          <w:szCs w:val="30"/>
        </w:rPr>
      </w:pPr>
    </w:p>
    <w:p w:rsidR="00D76CAC" w:rsidRDefault="00D76CAC" w:rsidP="00D76CAC">
      <w:pPr>
        <w:tabs>
          <w:tab w:val="left" w:pos="1320"/>
        </w:tabs>
        <w:rPr>
          <w:rFonts w:cs="Arial"/>
          <w:b/>
          <w:i/>
        </w:rPr>
      </w:pPr>
      <w:r>
        <w:rPr>
          <w:rFonts w:cs="Arial"/>
          <w:b/>
          <w:bCs/>
          <w:iCs/>
          <w:sz w:val="19"/>
          <w:szCs w:val="19"/>
          <w:u w:val="single"/>
        </w:rPr>
        <w:t>Technical Equipment</w:t>
      </w:r>
      <w:r>
        <w:rPr>
          <w:rFonts w:cs="Arial"/>
          <w:b/>
          <w:i/>
        </w:rPr>
        <w:t xml:space="preserve">  (Please only quote unit prices, we are not allowed to accept package prices)</w:t>
      </w:r>
    </w:p>
    <w:p w:rsidR="00D76CAC" w:rsidRPr="004B12F5" w:rsidRDefault="00D76CAC" w:rsidP="00D76CAC">
      <w:pPr>
        <w:tabs>
          <w:tab w:val="left" w:pos="1320"/>
          <w:tab w:val="left" w:pos="6071"/>
        </w:tabs>
        <w:rPr>
          <w:rFonts w:cs="Arial"/>
          <w:bCs/>
          <w:iCs/>
          <w:sz w:val="19"/>
          <w:szCs w:val="19"/>
        </w:rPr>
      </w:pPr>
    </w:p>
    <w:p w:rsidR="00AD72E0" w:rsidRPr="004B12F5" w:rsidRDefault="00AD72E0" w:rsidP="00AD72E0">
      <w:pPr>
        <w:tabs>
          <w:tab w:val="left" w:pos="1320"/>
        </w:tabs>
        <w:jc w:val="both"/>
        <w:rPr>
          <w:rFonts w:cs="Arial"/>
          <w:b/>
          <w:bCs/>
          <w:i/>
          <w:iCs/>
          <w:sz w:val="10"/>
          <w:szCs w:val="10"/>
        </w:rPr>
      </w:pPr>
    </w:p>
    <w:tbl>
      <w:tblPr>
        <w:tblpPr w:leftFromText="180" w:rightFromText="180" w:vertAnchor="text" w:horzAnchor="margin" w:tblpX="108"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992"/>
        <w:gridCol w:w="993"/>
        <w:gridCol w:w="1417"/>
        <w:gridCol w:w="1559"/>
        <w:gridCol w:w="2160"/>
      </w:tblGrid>
      <w:tr w:rsidR="005B1212" w:rsidRPr="004B12F5" w:rsidTr="007F092B">
        <w:trPr>
          <w:trHeight w:val="701"/>
        </w:trPr>
        <w:tc>
          <w:tcPr>
            <w:tcW w:w="2518" w:type="dxa"/>
            <w:tcBorders>
              <w:top w:val="single" w:sz="4" w:space="0" w:color="auto"/>
              <w:left w:val="single" w:sz="4" w:space="0" w:color="auto"/>
              <w:bottom w:val="single" w:sz="4" w:space="0" w:color="auto"/>
              <w:right w:val="single" w:sz="4" w:space="0" w:color="auto"/>
            </w:tcBorders>
            <w:shd w:val="clear" w:color="auto" w:fill="D9D9D9"/>
            <w:vAlign w:val="center"/>
          </w:tcPr>
          <w:p w:rsidR="005B1212" w:rsidRPr="004B12F5" w:rsidRDefault="005B1212" w:rsidP="005B1212">
            <w:pPr>
              <w:tabs>
                <w:tab w:val="left" w:pos="1320"/>
              </w:tabs>
              <w:jc w:val="center"/>
              <w:rPr>
                <w:rFonts w:cs="Arial"/>
                <w:b/>
                <w:bCs/>
                <w:sz w:val="19"/>
                <w:szCs w:val="19"/>
              </w:rPr>
            </w:pPr>
            <w:r w:rsidRPr="004B12F5">
              <w:rPr>
                <w:rFonts w:cs="Arial"/>
                <w:b/>
                <w:bCs/>
                <w:sz w:val="19"/>
                <w:szCs w:val="19"/>
              </w:rPr>
              <w:t>Description</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rsidR="005B1212" w:rsidRPr="004B12F5" w:rsidRDefault="005B1212" w:rsidP="005B1212">
            <w:pPr>
              <w:tabs>
                <w:tab w:val="left" w:pos="1320"/>
              </w:tabs>
              <w:jc w:val="center"/>
              <w:rPr>
                <w:rFonts w:cs="Arial"/>
                <w:b/>
                <w:bCs/>
                <w:sz w:val="19"/>
                <w:szCs w:val="19"/>
              </w:rPr>
            </w:pPr>
            <w:r w:rsidRPr="004B12F5">
              <w:rPr>
                <w:rFonts w:cs="Arial"/>
                <w:b/>
                <w:bCs/>
                <w:sz w:val="19"/>
                <w:szCs w:val="19"/>
              </w:rPr>
              <w:t>N</w:t>
            </w:r>
            <w:r>
              <w:rPr>
                <w:rFonts w:cs="Arial"/>
                <w:b/>
                <w:bCs/>
                <w:sz w:val="19"/>
                <w:szCs w:val="19"/>
              </w:rPr>
              <w:t>o</w:t>
            </w:r>
            <w:r w:rsidRPr="004B12F5">
              <w:rPr>
                <w:rFonts w:cs="Arial"/>
                <w:b/>
                <w:bCs/>
                <w:sz w:val="19"/>
                <w:szCs w:val="19"/>
              </w:rPr>
              <w:t xml:space="preserve"> of days</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5B1212" w:rsidRPr="004B12F5" w:rsidRDefault="005B1212" w:rsidP="005B1212">
            <w:pPr>
              <w:tabs>
                <w:tab w:val="left" w:pos="1320"/>
              </w:tabs>
              <w:jc w:val="center"/>
              <w:rPr>
                <w:rFonts w:cs="Arial"/>
                <w:b/>
                <w:bCs/>
                <w:sz w:val="19"/>
                <w:szCs w:val="19"/>
              </w:rPr>
            </w:pPr>
            <w:r w:rsidRPr="004B12F5">
              <w:rPr>
                <w:rFonts w:cs="Arial"/>
                <w:b/>
                <w:bCs/>
                <w:sz w:val="19"/>
                <w:szCs w:val="19"/>
              </w:rPr>
              <w:t>N</w:t>
            </w:r>
            <w:r>
              <w:rPr>
                <w:rFonts w:cs="Arial"/>
                <w:b/>
                <w:bCs/>
                <w:sz w:val="19"/>
                <w:szCs w:val="19"/>
              </w:rPr>
              <w:t>o</w:t>
            </w:r>
            <w:r w:rsidRPr="004B12F5">
              <w:rPr>
                <w:rFonts w:cs="Arial"/>
                <w:b/>
                <w:bCs/>
                <w:sz w:val="19"/>
                <w:szCs w:val="19"/>
              </w:rPr>
              <w:t xml:space="preserve"> of units</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tcPr>
          <w:p w:rsidR="005B1212" w:rsidRPr="00716AAF" w:rsidRDefault="005B1212" w:rsidP="005B1212">
            <w:pPr>
              <w:tabs>
                <w:tab w:val="left" w:pos="1320"/>
              </w:tabs>
              <w:jc w:val="center"/>
              <w:rPr>
                <w:rFonts w:cs="Arial"/>
                <w:b/>
                <w:bCs/>
                <w:sz w:val="19"/>
                <w:szCs w:val="19"/>
              </w:rPr>
            </w:pPr>
            <w:r>
              <w:rPr>
                <w:rFonts w:cs="Arial"/>
                <w:b/>
                <w:noProof/>
                <w:sz w:val="19"/>
                <w:szCs w:val="19"/>
              </w:rPr>
              <w:t>Unit Cost</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rsidR="005B1212" w:rsidRPr="005B1212" w:rsidRDefault="005B1212" w:rsidP="005B1212">
            <w:pPr>
              <w:spacing w:before="100"/>
              <w:jc w:val="center"/>
              <w:rPr>
                <w:rFonts w:cs="Arial"/>
                <w:b/>
                <w:noProof/>
                <w:sz w:val="19"/>
                <w:szCs w:val="19"/>
              </w:rPr>
            </w:pPr>
            <w:r w:rsidRPr="00716AAF">
              <w:rPr>
                <w:rFonts w:cs="Arial"/>
                <w:b/>
                <w:noProof/>
                <w:sz w:val="19"/>
                <w:szCs w:val="19"/>
              </w:rPr>
              <w:t xml:space="preserve">Total </w:t>
            </w:r>
            <w:r>
              <w:rPr>
                <w:rFonts w:cs="Arial"/>
                <w:b/>
                <w:noProof/>
                <w:sz w:val="19"/>
                <w:szCs w:val="19"/>
              </w:rPr>
              <w:t>Cost</w:t>
            </w:r>
          </w:p>
        </w:tc>
        <w:tc>
          <w:tcPr>
            <w:tcW w:w="2160" w:type="dxa"/>
            <w:tcBorders>
              <w:top w:val="single" w:sz="4" w:space="0" w:color="auto"/>
              <w:left w:val="single" w:sz="4" w:space="0" w:color="auto"/>
              <w:bottom w:val="single" w:sz="4" w:space="0" w:color="auto"/>
              <w:right w:val="single" w:sz="4" w:space="0" w:color="auto"/>
            </w:tcBorders>
            <w:shd w:val="clear" w:color="auto" w:fill="D9D9D9"/>
            <w:vAlign w:val="center"/>
          </w:tcPr>
          <w:p w:rsidR="005B1212" w:rsidRPr="005B1212" w:rsidRDefault="005B1212" w:rsidP="005B1212">
            <w:pPr>
              <w:spacing w:before="100"/>
              <w:jc w:val="center"/>
              <w:rPr>
                <w:rFonts w:cs="Arial"/>
                <w:b/>
                <w:noProof/>
                <w:sz w:val="19"/>
                <w:szCs w:val="19"/>
              </w:rPr>
            </w:pPr>
            <w:r>
              <w:rPr>
                <w:rFonts w:cs="Arial"/>
                <w:b/>
                <w:noProof/>
                <w:sz w:val="19"/>
                <w:szCs w:val="19"/>
              </w:rPr>
              <w:t>Comment</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Flipchart</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 - free of charge</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Flipchart</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 - free of charge</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Wireless micro</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Wireless micro</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Fixed micro</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Fixed micro</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4</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Head phones</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37</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Interpretation booth</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Interpretation booth</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LCD projector</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 - free of charge</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LCD projector</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 - free of charge</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Computer</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Computer</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Sound System</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Sound System</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Screen</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 - free of charge</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Screen</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 - free of charge</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Internet connection</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additional room - free of charge</w:t>
            </w:r>
          </w:p>
        </w:tc>
      </w:tr>
      <w:tr w:rsidR="005B1212" w:rsidRPr="004B12F5" w:rsidTr="007F092B">
        <w:trPr>
          <w:trHeight w:val="425"/>
        </w:trPr>
        <w:tc>
          <w:tcPr>
            <w:tcW w:w="2518" w:type="dxa"/>
            <w:vAlign w:val="center"/>
          </w:tcPr>
          <w:p w:rsidR="005B1212" w:rsidRPr="00CD34E9" w:rsidRDefault="008A7AF5" w:rsidP="000F6E28">
            <w:pPr>
              <w:tabs>
                <w:tab w:val="left" w:pos="1320"/>
              </w:tabs>
              <w:spacing w:after="100"/>
              <w:jc w:val="center"/>
              <w:rPr>
                <w:rFonts w:cs="Arial"/>
                <w:bCs/>
                <w:sz w:val="19"/>
                <w:szCs w:val="19"/>
              </w:rPr>
            </w:pPr>
            <w:r w:rsidRPr="008A7AF5">
              <w:rPr>
                <w:rFonts w:cs="Arial"/>
                <w:bCs/>
                <w:sz w:val="19"/>
                <w:szCs w:val="19"/>
              </w:rPr>
              <w:t>Internet connection</w:t>
            </w:r>
          </w:p>
        </w:tc>
        <w:tc>
          <w:tcPr>
            <w:tcW w:w="992"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2.0</w:t>
            </w:r>
          </w:p>
        </w:tc>
        <w:tc>
          <w:tcPr>
            <w:tcW w:w="993" w:type="dxa"/>
            <w:vAlign w:val="center"/>
          </w:tcPr>
          <w:p w:rsidR="005B1212" w:rsidRPr="004B12F5" w:rsidRDefault="008A7AF5" w:rsidP="000F6E28">
            <w:pPr>
              <w:tabs>
                <w:tab w:val="left" w:pos="1320"/>
              </w:tabs>
              <w:jc w:val="center"/>
              <w:rPr>
                <w:rFonts w:cs="Arial"/>
                <w:bCs/>
                <w:sz w:val="19"/>
                <w:szCs w:val="19"/>
              </w:rPr>
            </w:pPr>
            <w:r w:rsidRPr="008A7AF5">
              <w:rPr>
                <w:rFonts w:cs="Arial"/>
                <w:bCs/>
                <w:sz w:val="19"/>
                <w:szCs w:val="19"/>
              </w:rPr>
              <w:t>1</w:t>
            </w:r>
          </w:p>
        </w:tc>
        <w:tc>
          <w:tcPr>
            <w:tcW w:w="1417" w:type="dxa"/>
            <w:vAlign w:val="center"/>
          </w:tcPr>
          <w:p w:rsidR="005B1212" w:rsidRPr="004B12F5" w:rsidRDefault="005B1212" w:rsidP="000F6E28">
            <w:pPr>
              <w:tabs>
                <w:tab w:val="left" w:pos="1320"/>
              </w:tabs>
              <w:jc w:val="center"/>
              <w:rPr>
                <w:rFonts w:cs="Arial"/>
                <w:bCs/>
                <w:sz w:val="19"/>
                <w:szCs w:val="19"/>
              </w:rPr>
            </w:pPr>
          </w:p>
        </w:tc>
        <w:tc>
          <w:tcPr>
            <w:tcW w:w="1559" w:type="dxa"/>
            <w:vAlign w:val="center"/>
          </w:tcPr>
          <w:p w:rsidR="005B1212" w:rsidRPr="004B12F5" w:rsidRDefault="005B1212" w:rsidP="000F6E28">
            <w:pPr>
              <w:tabs>
                <w:tab w:val="left" w:pos="1320"/>
              </w:tabs>
              <w:jc w:val="center"/>
              <w:rPr>
                <w:rFonts w:cs="Arial"/>
                <w:bCs/>
                <w:sz w:val="19"/>
                <w:szCs w:val="19"/>
              </w:rPr>
            </w:pPr>
          </w:p>
        </w:tc>
        <w:tc>
          <w:tcPr>
            <w:tcW w:w="2160" w:type="dxa"/>
            <w:vAlign w:val="center"/>
          </w:tcPr>
          <w:p w:rsidR="005B1212" w:rsidRPr="004B12F5" w:rsidRDefault="008A7AF5" w:rsidP="000F6E28">
            <w:pPr>
              <w:tabs>
                <w:tab w:val="right" w:pos="1743"/>
              </w:tabs>
              <w:jc w:val="center"/>
              <w:rPr>
                <w:rFonts w:cs="Arial"/>
                <w:bCs/>
                <w:sz w:val="19"/>
                <w:szCs w:val="19"/>
              </w:rPr>
            </w:pPr>
            <w:r w:rsidRPr="008A7AF5">
              <w:rPr>
                <w:rFonts w:cs="Arial"/>
                <w:bCs/>
                <w:sz w:val="19"/>
                <w:szCs w:val="19"/>
              </w:rPr>
              <w:t>main room - free of charge</w:t>
            </w:r>
          </w:p>
        </w:tc>
      </w:tr>
      <w:tr w:rsidR="005B1212" w:rsidRPr="004B12F5" w:rsidTr="007F092B">
        <w:trPr>
          <w:trHeight w:val="425"/>
        </w:trPr>
        <w:tc>
          <w:tcPr>
            <w:tcW w:w="2518" w:type="dxa"/>
            <w:vAlign w:val="center"/>
          </w:tcPr>
          <w:p w:rsidR="005B1212" w:rsidRPr="004B12F5" w:rsidRDefault="005B1212" w:rsidP="00AD72E0">
            <w:pPr>
              <w:tabs>
                <w:tab w:val="left" w:pos="1320"/>
              </w:tabs>
              <w:rPr>
                <w:rFonts w:cs="Arial"/>
                <w:b/>
                <w:bCs/>
                <w:sz w:val="19"/>
                <w:szCs w:val="19"/>
              </w:rPr>
            </w:pPr>
            <w:r w:rsidRPr="004B12F5">
              <w:rPr>
                <w:rFonts w:cs="Arial"/>
                <w:b/>
                <w:noProof/>
                <w:sz w:val="19"/>
                <w:szCs w:val="19"/>
              </w:rPr>
              <w:t>Total</w:t>
            </w:r>
          </w:p>
        </w:tc>
        <w:tc>
          <w:tcPr>
            <w:tcW w:w="992" w:type="dxa"/>
            <w:vAlign w:val="center"/>
          </w:tcPr>
          <w:p w:rsidR="005B1212" w:rsidRPr="004B12F5" w:rsidRDefault="005B1212" w:rsidP="00AD72E0">
            <w:pPr>
              <w:tabs>
                <w:tab w:val="left" w:pos="1320"/>
              </w:tabs>
              <w:rPr>
                <w:rFonts w:cs="Arial"/>
                <w:b/>
                <w:bCs/>
                <w:sz w:val="19"/>
                <w:szCs w:val="19"/>
              </w:rPr>
            </w:pPr>
          </w:p>
        </w:tc>
        <w:tc>
          <w:tcPr>
            <w:tcW w:w="993" w:type="dxa"/>
            <w:vAlign w:val="center"/>
          </w:tcPr>
          <w:p w:rsidR="005B1212" w:rsidRPr="004B12F5" w:rsidRDefault="005B1212" w:rsidP="00AD72E0">
            <w:pPr>
              <w:tabs>
                <w:tab w:val="left" w:pos="1320"/>
              </w:tabs>
              <w:rPr>
                <w:rFonts w:cs="Arial"/>
                <w:b/>
                <w:bCs/>
                <w:sz w:val="19"/>
                <w:szCs w:val="19"/>
              </w:rPr>
            </w:pPr>
          </w:p>
        </w:tc>
        <w:tc>
          <w:tcPr>
            <w:tcW w:w="1417" w:type="dxa"/>
            <w:vAlign w:val="center"/>
          </w:tcPr>
          <w:p w:rsidR="005B1212" w:rsidRPr="004B12F5" w:rsidRDefault="005B1212" w:rsidP="00AD72E0">
            <w:pPr>
              <w:tabs>
                <w:tab w:val="left" w:pos="1320"/>
              </w:tabs>
              <w:rPr>
                <w:rFonts w:cs="Arial"/>
                <w:b/>
                <w:bCs/>
                <w:sz w:val="19"/>
                <w:szCs w:val="19"/>
              </w:rPr>
            </w:pPr>
          </w:p>
        </w:tc>
        <w:tc>
          <w:tcPr>
            <w:tcW w:w="1559" w:type="dxa"/>
            <w:vAlign w:val="center"/>
          </w:tcPr>
          <w:p w:rsidR="005B1212" w:rsidRPr="004B12F5" w:rsidRDefault="005B1212" w:rsidP="000F6E28">
            <w:pPr>
              <w:tabs>
                <w:tab w:val="left" w:pos="1320"/>
              </w:tabs>
              <w:jc w:val="center"/>
              <w:rPr>
                <w:rFonts w:cs="Arial"/>
                <w:b/>
                <w:bCs/>
                <w:sz w:val="19"/>
                <w:szCs w:val="19"/>
              </w:rPr>
            </w:pPr>
            <w:r w:rsidRPr="006838CE">
              <w:rPr>
                <w:rFonts w:cs="Arial"/>
                <w:b/>
                <w:bCs/>
                <w:sz w:val="19"/>
                <w:szCs w:val="19"/>
              </w:rPr>
              <w:t/>
            </w:r>
          </w:p>
        </w:tc>
        <w:tc>
          <w:tcPr>
            <w:tcW w:w="2160" w:type="dxa"/>
            <w:vAlign w:val="center"/>
          </w:tcPr>
          <w:p w:rsidR="005B1212" w:rsidRPr="004B12F5" w:rsidRDefault="005B1212" w:rsidP="00AD72E0">
            <w:pPr>
              <w:tabs>
                <w:tab w:val="right" w:pos="1743"/>
              </w:tabs>
              <w:rPr>
                <w:rFonts w:cs="Arial"/>
                <w:b/>
                <w:bCs/>
                <w:sz w:val="19"/>
                <w:szCs w:val="19"/>
              </w:rPr>
            </w:pPr>
          </w:p>
        </w:tc>
      </w:tr>
    </w:tbl>
    <w:p w:rsidR="00AD72E0" w:rsidRPr="004B12F5" w:rsidRDefault="00AD72E0" w:rsidP="00AD72E0">
      <w:pPr>
        <w:tabs>
          <w:tab w:val="left" w:pos="1320"/>
        </w:tabs>
        <w:rPr>
          <w:rFonts w:cs="Arial"/>
          <w:bCs/>
          <w:iCs/>
          <w:sz w:val="10"/>
          <w:szCs w:val="10"/>
        </w:rPr>
      </w:pPr>
    </w:p>
    <w:p w:rsidR="00AD72E0" w:rsidRPr="004B12F5" w:rsidRDefault="00C30A34" w:rsidP="00521A38">
      <w:pPr>
        <w:jc w:val="both"/>
        <w:rPr>
          <w:rFonts w:cs="Arial"/>
          <w:sz w:val="19"/>
          <w:szCs w:val="19"/>
        </w:rPr>
      </w:pPr>
      <w:r w:rsidRPr="004B12F5">
        <w:rPr>
          <w:rFonts w:cs="Arial"/>
          <w:sz w:val="19"/>
          <w:szCs w:val="19"/>
        </w:rPr>
        <w:t>In replying to this offer the service provider declares that the event room is dedicated only to meeting purposes.</w:t>
      </w:r>
    </w:p>
    <w:p w:rsidR="006838CE" w:rsidRDefault="006838CE" w:rsidP="00CF5DB8">
      <w:pPr>
        <w:spacing w:after="40"/>
        <w:jc w:val="both"/>
        <w:rPr>
          <w:rFonts w:cs="Arial"/>
          <w:sz w:val="17"/>
          <w:szCs w:val="17"/>
        </w:rPr>
      </w:pPr>
    </w:p>
    <w:p w:rsidR="00CF5DB8" w:rsidRPr="004B12F5" w:rsidRDefault="00CF5DB8" w:rsidP="00CF5DB8">
      <w:pPr>
        <w:spacing w:after="40"/>
        <w:jc w:val="both"/>
        <w:rPr>
          <w:rFonts w:cs="Arial"/>
          <w:sz w:val="17"/>
          <w:szCs w:val="17"/>
        </w:rPr>
      </w:pPr>
      <w:r w:rsidRPr="004B12F5">
        <w:rPr>
          <w:rFonts w:cs="Arial"/>
          <w:sz w:val="17"/>
          <w:szCs w:val="17"/>
        </w:rPr>
        <w:t>In reply to this offer the above supplier declares that the technical equipment</w:t>
      </w:r>
      <w:r w:rsidR="005A77AD" w:rsidRPr="004B12F5">
        <w:rPr>
          <w:rFonts w:cs="Arial"/>
          <w:sz w:val="17"/>
          <w:szCs w:val="17"/>
        </w:rPr>
        <w:t xml:space="preserve"> offered</w:t>
      </w:r>
      <w:r w:rsidRPr="004B12F5">
        <w:rPr>
          <w:rFonts w:cs="Arial"/>
          <w:sz w:val="17"/>
          <w:szCs w:val="17"/>
        </w:rPr>
        <w:t xml:space="preserve"> is</w:t>
      </w:r>
      <w:r w:rsidR="005A77AD" w:rsidRPr="004B12F5">
        <w:rPr>
          <w:rFonts w:cs="Arial"/>
          <w:sz w:val="17"/>
          <w:szCs w:val="17"/>
        </w:rPr>
        <w:t xml:space="preserve"> tested and</w:t>
      </w:r>
      <w:r w:rsidRPr="004B12F5">
        <w:rPr>
          <w:rFonts w:cs="Arial"/>
          <w:sz w:val="17"/>
          <w:szCs w:val="17"/>
        </w:rPr>
        <w:t xml:space="preserve"> working and offers IEC 60914 standards for Conference systems, electrical and audio requirements and ISO 4043 or ISO 2603 standards for the interpretation booth. For more information, see </w:t>
      </w:r>
      <w:hyperlink r:id="rId8" w:history="1">
        <w:r w:rsidRPr="004B12F5">
          <w:rPr>
            <w:rStyle w:val="Hyperlink"/>
            <w:rFonts w:cs="Arial"/>
            <w:sz w:val="17"/>
            <w:szCs w:val="17"/>
          </w:rPr>
          <w:t>http://www.iec.ch</w:t>
        </w:r>
      </w:hyperlink>
      <w:r w:rsidRPr="004B12F5">
        <w:rPr>
          <w:rFonts w:cs="Arial"/>
          <w:sz w:val="17"/>
          <w:szCs w:val="17"/>
        </w:rPr>
        <w:t xml:space="preserve"> and </w:t>
      </w:r>
      <w:hyperlink r:id="rId9" w:history="1">
        <w:r w:rsidRPr="004B12F5">
          <w:rPr>
            <w:rStyle w:val="Hyperlink"/>
            <w:rFonts w:cs="Arial"/>
            <w:sz w:val="17"/>
            <w:szCs w:val="17"/>
          </w:rPr>
          <w:t>http://www.aiic.net</w:t>
        </w:r>
      </w:hyperlink>
      <w:r w:rsidR="009E6CD6" w:rsidRPr="004B12F5">
        <w:rPr>
          <w:rFonts w:cs="Arial"/>
          <w:sz w:val="17"/>
          <w:szCs w:val="17"/>
        </w:rPr>
        <w:t>.</w:t>
      </w:r>
    </w:p>
    <w:p w:rsidR="00974C40" w:rsidRPr="004B12F5" w:rsidRDefault="00974C40" w:rsidP="00974C40">
      <w:pPr>
        <w:jc w:val="both"/>
        <w:rPr>
          <w:rFonts w:cs="Arial"/>
          <w:sz w:val="19"/>
          <w:szCs w:val="19"/>
        </w:rPr>
      </w:pPr>
    </w:p>
    <w:p w:rsidR="009E2E6E" w:rsidRPr="004B12F5" w:rsidRDefault="009E2E6E" w:rsidP="00974C40">
      <w:pPr>
        <w:jc w:val="both"/>
        <w:rPr>
          <w:rFonts w:cs="Arial"/>
          <w:sz w:val="19"/>
          <w:szCs w:val="19"/>
        </w:rPr>
      </w:pPr>
      <w:r w:rsidRPr="004B12F5">
        <w:rPr>
          <w:rFonts w:cs="Arial"/>
          <w:sz w:val="19"/>
          <w:szCs w:val="19"/>
        </w:rPr>
        <w:t xml:space="preserve">In case other equipment is necessary for the full functioning of the interpretation equipment, please </w:t>
      </w:r>
      <w:r w:rsidR="005A77AD" w:rsidRPr="004B12F5">
        <w:rPr>
          <w:rFonts w:cs="Arial"/>
          <w:sz w:val="19"/>
          <w:szCs w:val="19"/>
        </w:rPr>
        <w:t>specify</w:t>
      </w:r>
      <w:r w:rsidRPr="004B12F5">
        <w:rPr>
          <w:rFonts w:cs="Arial"/>
          <w:sz w:val="19"/>
          <w:szCs w:val="19"/>
        </w:rPr>
        <w:t>:</w:t>
      </w:r>
    </w:p>
    <w:p w:rsidR="009E2E6E" w:rsidRPr="004B12F5" w:rsidRDefault="009E2E6E" w:rsidP="009E2E6E">
      <w:pPr>
        <w:tabs>
          <w:tab w:val="left" w:pos="1320"/>
        </w:tabs>
        <w:jc w:val="both"/>
        <w:rPr>
          <w:rFonts w:cs="Arial"/>
          <w:b/>
          <w:bCs/>
          <w:iCs/>
          <w:sz w:val="10"/>
          <w:szCs w:val="1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6"/>
      </w:tblGrid>
      <w:tr w:rsidR="009E2E6E" w:rsidRPr="004B12F5" w:rsidTr="009E2E6E">
        <w:trPr>
          <w:cantSplit/>
          <w:trHeight w:val="392"/>
          <w:jc w:val="center"/>
        </w:trPr>
        <w:tc>
          <w:tcPr>
            <w:tcW w:w="9626" w:type="dxa"/>
            <w:vAlign w:val="center"/>
          </w:tcPr>
          <w:p w:rsidR="009E2E6E" w:rsidRPr="004B12F5" w:rsidRDefault="009E2E6E" w:rsidP="009E2E6E">
            <w:pPr>
              <w:rPr>
                <w:rFonts w:cs="Arial"/>
                <w:sz w:val="19"/>
                <w:szCs w:val="19"/>
              </w:rPr>
            </w:pPr>
          </w:p>
        </w:tc>
      </w:tr>
    </w:tbl>
    <w:p w:rsidR="009968D3" w:rsidRDefault="009968D3" w:rsidP="009968D3">
      <w:pPr>
        <w:jc w:val="both"/>
        <w:rPr>
          <w:rFonts w:cs="Arial"/>
          <w:sz w:val="30"/>
          <w:szCs w:val="30"/>
        </w:rPr>
      </w:pPr>
    </w:p>
    <w:p w:rsidR="009968D3" w:rsidRDefault="009968D3" w:rsidP="009968D3">
      <w:pPr>
        <w:tabs>
          <w:tab w:val="left" w:pos="1320"/>
        </w:tabs>
        <w:rPr>
          <w:rFonts w:cs="Arial"/>
          <w:b/>
          <w:bCs/>
          <w:iCs/>
          <w:sz w:val="19"/>
          <w:szCs w:val="19"/>
          <w:u w:val="single"/>
        </w:rPr>
      </w:pPr>
      <w:r>
        <w:rPr>
          <w:rFonts w:cs="Arial"/>
          <w:b/>
          <w:bCs/>
          <w:iCs/>
          <w:sz w:val="19"/>
          <w:szCs w:val="19"/>
          <w:u w:val="single"/>
        </w:rPr>
        <w:t>Technical Assistance</w:t>
      </w:r>
    </w:p>
    <w:p w:rsidR="009968D3" w:rsidRDefault="009968D3" w:rsidP="009968D3">
      <w:pPr>
        <w:tabs>
          <w:tab w:val="left" w:pos="1320"/>
        </w:tabs>
        <w:rPr>
          <w:rFonts w:cs="Arial"/>
          <w:b/>
          <w:bCs/>
          <w:iCs/>
          <w:sz w:val="10"/>
          <w:szCs w:val="10"/>
          <w:u w:val="single"/>
        </w:rPr>
      </w:pPr>
    </w:p>
    <w:tbl>
      <w:tblPr>
        <w:tblpPr w:leftFromText="180" w:rightFromText="180" w:vertAnchor="text" w:horzAnchor="margin" w:tblpX="108"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708"/>
        <w:gridCol w:w="709"/>
        <w:gridCol w:w="1418"/>
        <w:gridCol w:w="567"/>
        <w:gridCol w:w="1417"/>
        <w:gridCol w:w="1418"/>
      </w:tblGrid>
      <w:tr w:rsidR="009968D3" w:rsidTr="009968D3">
        <w:trPr>
          <w:trHeight w:val="415"/>
        </w:trPr>
        <w:tc>
          <w:tcPr>
            <w:tcW w:w="3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968D3" w:rsidRDefault="009968D3">
            <w:pPr>
              <w:tabs>
                <w:tab w:val="left" w:pos="1320"/>
              </w:tabs>
              <w:jc w:val="center"/>
              <w:rPr>
                <w:rFonts w:cs="Arial"/>
                <w:b/>
                <w:bCs/>
                <w:sz w:val="19"/>
                <w:szCs w:val="19"/>
                <w:lang w:val="en-US"/>
              </w:rPr>
            </w:pPr>
            <w:r>
              <w:rPr>
                <w:rFonts w:cs="Arial"/>
                <w:b/>
                <w:bCs/>
                <w:sz w:val="19"/>
                <w:szCs w:val="19"/>
                <w:lang w:val="en-US"/>
              </w:rPr>
              <w:t>Description</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968D3" w:rsidRDefault="009968D3">
            <w:pPr>
              <w:tabs>
                <w:tab w:val="left" w:pos="1320"/>
              </w:tabs>
              <w:jc w:val="center"/>
              <w:rPr>
                <w:rFonts w:cs="Arial"/>
                <w:b/>
                <w:bCs/>
                <w:sz w:val="19"/>
                <w:szCs w:val="19"/>
                <w:lang w:val="en-US"/>
              </w:rPr>
            </w:pPr>
            <w:r>
              <w:rPr>
                <w:rFonts w:cs="Arial"/>
                <w:b/>
                <w:bCs/>
                <w:sz w:val="19"/>
                <w:szCs w:val="19"/>
                <w:lang w:val="en-US"/>
              </w:rPr>
              <w:t>N° of days</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968D3" w:rsidRDefault="009968D3">
            <w:pPr>
              <w:tabs>
                <w:tab w:val="left" w:pos="1320"/>
              </w:tabs>
              <w:jc w:val="center"/>
              <w:rPr>
                <w:rFonts w:cs="Arial"/>
                <w:b/>
                <w:bCs/>
                <w:sz w:val="19"/>
                <w:szCs w:val="19"/>
                <w:lang w:val="en-US"/>
              </w:rPr>
            </w:pPr>
            <w:r>
              <w:rPr>
                <w:rFonts w:cs="Arial"/>
                <w:b/>
                <w:bCs/>
                <w:sz w:val="19"/>
                <w:szCs w:val="19"/>
                <w:lang w:val="en-US"/>
              </w:rPr>
              <w:t>N° of units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68D3" w:rsidRDefault="009968D3">
            <w:pPr>
              <w:spacing w:before="100"/>
              <w:jc w:val="center"/>
              <w:rPr>
                <w:rFonts w:cs="Arial"/>
                <w:b/>
                <w:noProof/>
                <w:sz w:val="19"/>
                <w:szCs w:val="19"/>
                <w:lang w:val="en-US"/>
              </w:rPr>
            </w:pPr>
            <w:r>
              <w:rPr>
                <w:rFonts w:cs="Arial"/>
                <w:b/>
                <w:noProof/>
                <w:sz w:val="19"/>
                <w:szCs w:val="19"/>
                <w:lang w:val="en-US"/>
              </w:rPr>
              <w:t>Price per unit per day</w:t>
            </w:r>
          </w:p>
          <w:p w:rsidR="009968D3" w:rsidRDefault="009968D3">
            <w:pPr>
              <w:jc w:val="center"/>
              <w:rPr>
                <w:rFonts w:cs="Arial"/>
                <w:b/>
                <w:noProof/>
                <w:sz w:val="10"/>
                <w:szCs w:val="10"/>
                <w:lang w:val="en-US"/>
              </w:rPr>
            </w:pPr>
          </w:p>
          <w:p w:rsidR="009968D3" w:rsidRDefault="009968D3">
            <w:pPr>
              <w:jc w:val="center"/>
              <w:rPr>
                <w:rFonts w:cs="Arial"/>
                <w:noProof/>
                <w:sz w:val="19"/>
                <w:szCs w:val="19"/>
                <w:lang w:val="en-US"/>
              </w:rPr>
            </w:pPr>
            <w:r>
              <w:rPr>
                <w:rFonts w:cs="Arial"/>
                <w:noProof/>
                <w:sz w:val="19"/>
                <w:szCs w:val="19"/>
                <w:lang w:val="en-US"/>
              </w:rPr>
              <w:t>without VAT</w:t>
            </w:r>
          </w:p>
          <w:p w:rsidR="009968D3" w:rsidRDefault="009968D3">
            <w:pPr>
              <w:jc w:val="center"/>
              <w:rPr>
                <w:rFonts w:cs="Arial"/>
                <w:b/>
                <w:noProof/>
                <w:sz w:val="10"/>
                <w:szCs w:val="10"/>
                <w:lang w:val="en-US"/>
              </w:rPr>
            </w:pPr>
          </w:p>
          <w:p w:rsidR="009968D3" w:rsidRDefault="009968D3">
            <w:pPr>
              <w:jc w:val="center"/>
              <w:rPr>
                <w:rFonts w:cs="Arial"/>
                <w:b/>
                <w:noProof/>
                <w:sz w:val="19"/>
                <w:szCs w:val="19"/>
                <w:lang w:val="en-US"/>
              </w:rPr>
            </w:pPr>
            <w:r>
              <w:rPr>
                <w:rFonts w:cs="Arial"/>
                <w:b/>
                <w:noProof/>
                <w:sz w:val="19"/>
                <w:szCs w:val="19"/>
                <w:lang w:val="en-US"/>
              </w:rPr>
              <w:t xml:space="preserve">€ / </w:t>
            </w:r>
            <w:r>
              <w:rPr>
                <w:rFonts w:cs="Arial"/>
                <w:b/>
                <w:noProof/>
                <w:sz w:val="19"/>
                <w:szCs w:val="19"/>
                <w:highlight w:val="yellow"/>
                <w:lang w:val="en-US"/>
              </w:rPr>
              <w:t>Local currency</w:t>
            </w:r>
          </w:p>
          <w:p w:rsidR="009968D3" w:rsidRDefault="009968D3">
            <w:pPr>
              <w:tabs>
                <w:tab w:val="left" w:pos="1320"/>
              </w:tabs>
              <w:spacing w:after="100"/>
              <w:jc w:val="center"/>
              <w:rPr>
                <w:rFonts w:cs="Arial"/>
                <w:b/>
                <w:bCs/>
                <w:sz w:val="19"/>
                <w:szCs w:val="19"/>
                <w:lang w:val="en-US"/>
              </w:rPr>
            </w:pPr>
            <w:r>
              <w:rPr>
                <w:rFonts w:cs="Arial"/>
                <w:noProof/>
                <w:sz w:val="19"/>
                <w:szCs w:val="19"/>
                <w:lang w:val="en-US"/>
              </w:rPr>
              <w:t xml:space="preserve">Exchange rate: </w:t>
            </w:r>
            <w:r>
              <w:rPr>
                <w:rFonts w:cs="Arial"/>
                <w:noProof/>
                <w:sz w:val="19"/>
                <w:szCs w:val="19"/>
                <w:highlight w:val="yellow"/>
                <w:lang w:val="en-US"/>
              </w:rPr>
              <w:fldChar w:fldCharType="begin"/>
            </w:r>
            <w:r>
              <w:rPr>
                <w:rFonts w:cs="Arial"/>
                <w:noProof/>
                <w:sz w:val="19"/>
                <w:szCs w:val="19"/>
                <w:highlight w:val="yellow"/>
                <w:lang w:val="en-US"/>
              </w:rPr>
              <w:instrText xml:space="preserve"> MACROBUTTON  AcceptAllChangesShown [xx.xxxx] </w:instrText>
            </w:r>
            <w:r>
              <w:rPr>
                <w:rFonts w:cs="Arial"/>
                <w:noProof/>
                <w:sz w:val="19"/>
                <w:szCs w:val="19"/>
                <w:highlight w:val="yellow"/>
                <w:lang w:val="en-US"/>
              </w:rP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968D3" w:rsidRDefault="009968D3">
            <w:pPr>
              <w:tabs>
                <w:tab w:val="left" w:pos="1320"/>
              </w:tabs>
              <w:jc w:val="center"/>
              <w:rPr>
                <w:rFonts w:cs="Arial"/>
                <w:b/>
                <w:bCs/>
                <w:sz w:val="19"/>
                <w:szCs w:val="19"/>
                <w:lang w:val="en-US"/>
              </w:rPr>
            </w:pPr>
            <w:r>
              <w:rPr>
                <w:rFonts w:cs="Arial"/>
                <w:b/>
                <w:sz w:val="17"/>
                <w:szCs w:val="17"/>
                <w:lang w:val="en-US"/>
              </w:rPr>
              <w:t>VAT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68D3" w:rsidRDefault="009968D3">
            <w:pPr>
              <w:spacing w:before="100"/>
              <w:jc w:val="center"/>
              <w:rPr>
                <w:rFonts w:cs="Arial"/>
                <w:b/>
                <w:noProof/>
                <w:sz w:val="19"/>
                <w:szCs w:val="19"/>
                <w:lang w:val="en-US"/>
              </w:rPr>
            </w:pPr>
            <w:r>
              <w:rPr>
                <w:rFonts w:cs="Arial"/>
                <w:b/>
                <w:noProof/>
                <w:sz w:val="19"/>
                <w:szCs w:val="19"/>
                <w:lang w:val="en-US"/>
              </w:rPr>
              <w:t>Price per unit per day</w:t>
            </w:r>
          </w:p>
          <w:p w:rsidR="009968D3" w:rsidRDefault="009968D3">
            <w:pPr>
              <w:jc w:val="center"/>
              <w:rPr>
                <w:rFonts w:cs="Arial"/>
                <w:b/>
                <w:noProof/>
                <w:sz w:val="10"/>
                <w:szCs w:val="10"/>
                <w:lang w:val="en-US"/>
              </w:rPr>
            </w:pPr>
          </w:p>
          <w:p w:rsidR="009968D3" w:rsidRDefault="009968D3">
            <w:pPr>
              <w:jc w:val="center"/>
              <w:rPr>
                <w:rFonts w:cs="Arial"/>
                <w:noProof/>
                <w:sz w:val="19"/>
                <w:szCs w:val="19"/>
                <w:lang w:val="en-US"/>
              </w:rPr>
            </w:pPr>
            <w:r>
              <w:rPr>
                <w:rFonts w:cs="Arial"/>
                <w:noProof/>
                <w:sz w:val="19"/>
                <w:szCs w:val="19"/>
                <w:lang w:val="en-US"/>
              </w:rPr>
              <w:t>with VAT</w:t>
            </w:r>
          </w:p>
          <w:p w:rsidR="009968D3" w:rsidRDefault="009968D3">
            <w:pPr>
              <w:jc w:val="center"/>
              <w:rPr>
                <w:rFonts w:cs="Arial"/>
                <w:b/>
                <w:noProof/>
                <w:sz w:val="10"/>
                <w:szCs w:val="10"/>
                <w:lang w:val="en-US"/>
              </w:rPr>
            </w:pPr>
          </w:p>
          <w:p w:rsidR="009968D3" w:rsidRDefault="009968D3">
            <w:pPr>
              <w:jc w:val="center"/>
              <w:rPr>
                <w:rFonts w:cs="Arial"/>
                <w:b/>
                <w:noProof/>
                <w:sz w:val="19"/>
                <w:szCs w:val="19"/>
                <w:lang w:val="en-US"/>
              </w:rPr>
            </w:pPr>
            <w:r>
              <w:rPr>
                <w:rFonts w:cs="Arial"/>
                <w:b/>
                <w:noProof/>
                <w:sz w:val="19"/>
                <w:szCs w:val="19"/>
                <w:lang w:val="en-US"/>
              </w:rPr>
              <w:t xml:space="preserve">€ / </w:t>
            </w:r>
            <w:r>
              <w:rPr>
                <w:rFonts w:cs="Arial"/>
                <w:b/>
                <w:noProof/>
                <w:sz w:val="19"/>
                <w:szCs w:val="19"/>
                <w:highlight w:val="yellow"/>
                <w:lang w:val="en-US"/>
              </w:rPr>
              <w:t>Local currency</w:t>
            </w:r>
          </w:p>
          <w:p w:rsidR="009968D3" w:rsidRDefault="009968D3">
            <w:pPr>
              <w:tabs>
                <w:tab w:val="left" w:pos="1320"/>
              </w:tabs>
              <w:spacing w:after="100"/>
              <w:jc w:val="center"/>
              <w:rPr>
                <w:rFonts w:cs="Arial"/>
                <w:b/>
                <w:bCs/>
                <w:sz w:val="19"/>
                <w:szCs w:val="19"/>
                <w:lang w:val="en-US"/>
              </w:rPr>
            </w:pPr>
            <w:r>
              <w:rPr>
                <w:rFonts w:cs="Arial"/>
                <w:noProof/>
                <w:sz w:val="19"/>
                <w:szCs w:val="19"/>
                <w:lang w:val="en-US"/>
              </w:rPr>
              <w:t xml:space="preserve">Exchange rate: </w:t>
            </w:r>
            <w:r>
              <w:rPr>
                <w:rFonts w:cs="Arial"/>
                <w:noProof/>
                <w:sz w:val="19"/>
                <w:szCs w:val="19"/>
                <w:highlight w:val="yellow"/>
                <w:lang w:val="en-US"/>
              </w:rPr>
              <w:fldChar w:fldCharType="begin"/>
            </w:r>
            <w:r>
              <w:rPr>
                <w:rFonts w:cs="Arial"/>
                <w:noProof/>
                <w:sz w:val="19"/>
                <w:szCs w:val="19"/>
                <w:highlight w:val="yellow"/>
                <w:lang w:val="en-US"/>
              </w:rPr>
              <w:instrText xml:space="preserve"> MACROBUTTON  AcceptAllChangesShown [xx.xxxx] </w:instrText>
            </w:r>
            <w:r>
              <w:rPr>
                <w:rFonts w:cs="Arial"/>
                <w:noProof/>
                <w:sz w:val="19"/>
                <w:szCs w:val="19"/>
                <w:highlight w:val="yellow"/>
                <w:lang w:val="en-US"/>
              </w:rPr>
              <w:fldChar w:fldCharType="end"/>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68D3" w:rsidRDefault="009968D3">
            <w:pPr>
              <w:spacing w:before="100"/>
              <w:jc w:val="center"/>
              <w:rPr>
                <w:rFonts w:cs="Arial"/>
                <w:b/>
                <w:noProof/>
                <w:sz w:val="19"/>
                <w:szCs w:val="19"/>
                <w:lang w:val="en-US"/>
              </w:rPr>
            </w:pPr>
            <w:r>
              <w:rPr>
                <w:rFonts w:cs="Arial"/>
                <w:b/>
                <w:noProof/>
                <w:sz w:val="19"/>
                <w:szCs w:val="19"/>
                <w:lang w:val="en-US"/>
              </w:rPr>
              <w:t>Total price</w:t>
            </w:r>
          </w:p>
          <w:p w:rsidR="009968D3" w:rsidRDefault="009968D3">
            <w:pPr>
              <w:jc w:val="center"/>
              <w:rPr>
                <w:rFonts w:cs="Arial"/>
                <w:b/>
                <w:noProof/>
                <w:sz w:val="10"/>
                <w:szCs w:val="10"/>
                <w:lang w:val="en-US"/>
              </w:rPr>
            </w:pPr>
          </w:p>
          <w:p w:rsidR="009968D3" w:rsidRDefault="009968D3">
            <w:pPr>
              <w:jc w:val="center"/>
              <w:rPr>
                <w:rFonts w:cs="Arial"/>
                <w:noProof/>
                <w:sz w:val="19"/>
                <w:szCs w:val="19"/>
                <w:lang w:val="en-US"/>
              </w:rPr>
            </w:pPr>
            <w:r>
              <w:rPr>
                <w:rFonts w:cs="Arial"/>
                <w:noProof/>
                <w:sz w:val="19"/>
                <w:szCs w:val="19"/>
                <w:lang w:val="en-US"/>
              </w:rPr>
              <w:t>without VAT</w:t>
            </w:r>
          </w:p>
          <w:p w:rsidR="009968D3" w:rsidRDefault="009968D3">
            <w:pPr>
              <w:jc w:val="center"/>
              <w:rPr>
                <w:rFonts w:cs="Arial"/>
                <w:b/>
                <w:noProof/>
                <w:sz w:val="10"/>
                <w:szCs w:val="10"/>
                <w:lang w:val="en-US"/>
              </w:rPr>
            </w:pPr>
          </w:p>
          <w:p w:rsidR="009968D3" w:rsidRDefault="009968D3">
            <w:pPr>
              <w:jc w:val="center"/>
              <w:rPr>
                <w:rFonts w:cs="Arial"/>
                <w:b/>
                <w:noProof/>
                <w:sz w:val="19"/>
                <w:szCs w:val="19"/>
                <w:lang w:val="en-US"/>
              </w:rPr>
            </w:pPr>
            <w:r>
              <w:rPr>
                <w:rFonts w:cs="Arial"/>
                <w:b/>
                <w:noProof/>
                <w:sz w:val="19"/>
                <w:szCs w:val="19"/>
                <w:lang w:val="en-US"/>
              </w:rPr>
              <w:t xml:space="preserve">€ / </w:t>
            </w:r>
            <w:r>
              <w:rPr>
                <w:rFonts w:cs="Arial"/>
                <w:b/>
                <w:noProof/>
                <w:sz w:val="19"/>
                <w:szCs w:val="19"/>
                <w:highlight w:val="yellow"/>
                <w:lang w:val="en-US"/>
              </w:rPr>
              <w:t>Local currency</w:t>
            </w:r>
          </w:p>
          <w:p w:rsidR="009968D3" w:rsidRDefault="009968D3">
            <w:pPr>
              <w:tabs>
                <w:tab w:val="left" w:pos="1320"/>
              </w:tabs>
              <w:jc w:val="center"/>
              <w:rPr>
                <w:rFonts w:cs="Arial"/>
                <w:b/>
                <w:bCs/>
                <w:sz w:val="19"/>
                <w:szCs w:val="19"/>
                <w:lang w:val="en-US"/>
              </w:rPr>
            </w:pPr>
            <w:r>
              <w:rPr>
                <w:rFonts w:cs="Arial"/>
                <w:noProof/>
                <w:sz w:val="19"/>
                <w:szCs w:val="19"/>
                <w:lang w:val="en-US"/>
              </w:rPr>
              <w:t xml:space="preserve">Exchange rate: </w:t>
            </w:r>
            <w:r>
              <w:rPr>
                <w:rFonts w:cs="Arial"/>
                <w:noProof/>
                <w:sz w:val="19"/>
                <w:szCs w:val="19"/>
                <w:highlight w:val="yellow"/>
                <w:lang w:val="en-US"/>
              </w:rPr>
              <w:fldChar w:fldCharType="begin"/>
            </w:r>
            <w:r>
              <w:rPr>
                <w:rFonts w:cs="Arial"/>
                <w:noProof/>
                <w:sz w:val="19"/>
                <w:szCs w:val="19"/>
                <w:highlight w:val="yellow"/>
                <w:lang w:val="en-US"/>
              </w:rPr>
              <w:instrText xml:space="preserve"> MACROBUTTON  AcceptAllChangesShown [xx.xxxx] </w:instrText>
            </w:r>
            <w:r>
              <w:rPr>
                <w:rFonts w:cs="Arial"/>
                <w:noProof/>
                <w:sz w:val="19"/>
                <w:szCs w:val="19"/>
                <w:highlight w:val="yellow"/>
                <w:lang w:val="en-US"/>
              </w:rPr>
              <w:fldChar w:fldCharType="end"/>
            </w:r>
          </w:p>
        </w:tc>
      </w:tr>
      <w:tr w:rsidR="009968D3" w:rsidTr="009968D3">
        <w:trPr>
          <w:trHeight w:val="425"/>
        </w:trPr>
        <w:tc>
          <w:tcPr>
            <w:tcW w:w="3369" w:type="dxa"/>
            <w:tcBorders>
              <w:top w:val="single" w:sz="4" w:space="0" w:color="auto"/>
              <w:left w:val="single" w:sz="4" w:space="0" w:color="auto"/>
              <w:bottom w:val="single" w:sz="4" w:space="0" w:color="auto"/>
              <w:right w:val="single" w:sz="4" w:space="0" w:color="auto"/>
            </w:tcBorders>
            <w:vAlign w:val="center"/>
            <w:hideMark/>
          </w:tcPr>
          <w:p w:rsidR="009968D3" w:rsidRDefault="009968D3">
            <w:pPr>
              <w:tabs>
                <w:tab w:val="left" w:pos="1320"/>
              </w:tabs>
              <w:spacing w:before="60" w:after="60"/>
              <w:rPr>
                <w:rFonts w:cs="Arial"/>
                <w:bCs/>
                <w:sz w:val="19"/>
                <w:szCs w:val="19"/>
                <w:lang w:val="en-US"/>
              </w:rPr>
            </w:pPr>
            <w:r>
              <w:rPr>
                <w:rFonts w:cs="Arial"/>
                <w:bCs/>
                <w:sz w:val="19"/>
                <w:szCs w:val="19"/>
                <w:lang w:val="en-US"/>
              </w:rPr>
              <w:t>Technician</w:t>
            </w:r>
          </w:p>
        </w:tc>
        <w:tc>
          <w:tcPr>
            <w:tcW w:w="708" w:type="dxa"/>
            <w:tcBorders>
              <w:top w:val="single" w:sz="4" w:space="0" w:color="auto"/>
              <w:left w:val="single" w:sz="4" w:space="0" w:color="auto"/>
              <w:bottom w:val="single" w:sz="4" w:space="0" w:color="auto"/>
              <w:right w:val="single" w:sz="4" w:space="0" w:color="auto"/>
            </w:tcBorders>
            <w:vAlign w:val="center"/>
            <w:hideMark/>
          </w:tcPr>
          <w:p w:rsidR="009968D3" w:rsidRDefault="00542A8D" w:rsidP="00AE1F5D">
            <w:pPr>
              <w:tabs>
                <w:tab w:val="left" w:pos="1320"/>
              </w:tabs>
              <w:rPr>
                <w:rFonts w:cs="Arial"/>
                <w:bCs/>
                <w:sz w:val="19"/>
                <w:szCs w:val="19"/>
                <w:lang w:val="en-US"/>
              </w:rPr>
            </w:pPr>
            <w:r>
              <w:rPr>
                <w:rFonts w:cs="Arial"/>
                <w:bCs/>
                <w:sz w:val="19"/>
                <w:szCs w:val="19"/>
                <w:lang w:val="en-US"/>
              </w:rPr>
              <w:t>2.0</w:t>
            </w:r>
          </w:p>
        </w:tc>
        <w:tc>
          <w:tcPr>
            <w:tcW w:w="709" w:type="dxa"/>
            <w:tcBorders>
              <w:top w:val="single" w:sz="4" w:space="0" w:color="auto"/>
              <w:left w:val="single" w:sz="4" w:space="0" w:color="auto"/>
              <w:bottom w:val="single" w:sz="4" w:space="0" w:color="auto"/>
              <w:right w:val="single" w:sz="4" w:space="0" w:color="auto"/>
            </w:tcBorders>
            <w:vAlign w:val="center"/>
            <w:hideMark/>
          </w:tcPr>
          <w:p w:rsidR="009968D3" w:rsidRDefault="00AF6F5C">
            <w:pPr>
              <w:tabs>
                <w:tab w:val="left" w:pos="1320"/>
              </w:tabs>
              <w:rPr>
                <w:rFonts w:cs="Arial"/>
                <w:bCs/>
                <w:sz w:val="19"/>
                <w:szCs w:val="19"/>
                <w:lang w:val="en-US"/>
              </w:rPr>
            </w:pPr>
            <w:r>
              <w:rPr>
                <w:rFonts w:cs="Arial"/>
                <w:noProof/>
                <w:sz w:val="19"/>
                <w:szCs w:val="19"/>
                <w:lang w:val="en-US"/>
              </w:rPr>
              <w:t>1</w:t>
            </w:r>
          </w:p>
        </w:tc>
        <w:tc>
          <w:tcPr>
            <w:tcW w:w="1418" w:type="dxa"/>
            <w:tcBorders>
              <w:top w:val="single" w:sz="4" w:space="0" w:color="auto"/>
              <w:left w:val="single" w:sz="4" w:space="0" w:color="auto"/>
              <w:bottom w:val="single" w:sz="4" w:space="0" w:color="auto"/>
              <w:right w:val="single" w:sz="4" w:space="0" w:color="auto"/>
            </w:tcBorders>
            <w:vAlign w:val="center"/>
          </w:tcPr>
          <w:p w:rsidR="009968D3" w:rsidRDefault="009968D3">
            <w:pPr>
              <w:tabs>
                <w:tab w:val="left" w:pos="1320"/>
              </w:tabs>
              <w:rPr>
                <w:rFonts w:cs="Arial"/>
                <w:bCs/>
                <w:sz w:val="19"/>
                <w:szCs w:val="19"/>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rsidR="009968D3" w:rsidRDefault="009968D3">
            <w:pPr>
              <w:tabs>
                <w:tab w:val="right" w:pos="1743"/>
              </w:tabs>
              <w:rPr>
                <w:rFonts w:cs="Arial"/>
                <w:bCs/>
                <w:sz w:val="19"/>
                <w:szCs w:val="19"/>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rsidR="009968D3" w:rsidRDefault="009968D3">
            <w:pPr>
              <w:tabs>
                <w:tab w:val="right" w:pos="1743"/>
              </w:tabs>
              <w:rPr>
                <w:rFonts w:cs="Arial"/>
                <w:bCs/>
                <w:sz w:val="19"/>
                <w:szCs w:val="19"/>
                <w:lang w:val="en-US"/>
              </w:rPr>
            </w:pPr>
          </w:p>
        </w:tc>
        <w:tc>
          <w:tcPr>
            <w:tcW w:w="1418" w:type="dxa"/>
            <w:tcBorders>
              <w:top w:val="single" w:sz="4" w:space="0" w:color="auto"/>
              <w:left w:val="single" w:sz="4" w:space="0" w:color="auto"/>
              <w:bottom w:val="single" w:sz="4" w:space="0" w:color="auto"/>
              <w:right w:val="single" w:sz="4" w:space="0" w:color="auto"/>
            </w:tcBorders>
            <w:vAlign w:val="center"/>
          </w:tcPr>
          <w:p w:rsidR="009968D3" w:rsidRDefault="009968D3">
            <w:pPr>
              <w:tabs>
                <w:tab w:val="right" w:pos="1743"/>
              </w:tabs>
              <w:rPr>
                <w:rFonts w:cs="Arial"/>
                <w:bCs/>
                <w:sz w:val="19"/>
                <w:szCs w:val="19"/>
                <w:lang w:val="en-US"/>
              </w:rPr>
            </w:pPr>
          </w:p>
        </w:tc>
      </w:tr>
    </w:tbl>
    <w:p w:rsidR="003B68B7" w:rsidRPr="004B12F5" w:rsidRDefault="003B68B7" w:rsidP="00CF5DB8">
      <w:pPr>
        <w:tabs>
          <w:tab w:val="left" w:pos="1320"/>
        </w:tabs>
        <w:jc w:val="both"/>
        <w:rPr>
          <w:rFonts w:cs="Arial"/>
          <w:b/>
          <w:bCs/>
          <w:iCs/>
          <w:sz w:val="30"/>
          <w:szCs w:val="30"/>
          <w:u w:val="single"/>
        </w:rPr>
      </w:pPr>
    </w:p>
    <w:p w:rsidR="00CF5DB8" w:rsidRPr="004B12F5" w:rsidRDefault="006525FF" w:rsidP="00CF5DB8">
      <w:pPr>
        <w:tabs>
          <w:tab w:val="left" w:pos="1320"/>
        </w:tabs>
        <w:jc w:val="both"/>
        <w:rPr>
          <w:rFonts w:cs="Arial"/>
          <w:b/>
          <w:bCs/>
          <w:iCs/>
          <w:sz w:val="19"/>
          <w:szCs w:val="19"/>
          <w:u w:val="single"/>
        </w:rPr>
      </w:pPr>
      <w:r w:rsidRPr="004B12F5">
        <w:rPr>
          <w:rFonts w:cs="Arial"/>
          <w:b/>
          <w:bCs/>
          <w:iCs/>
          <w:sz w:val="19"/>
          <w:szCs w:val="19"/>
          <w:u w:val="single"/>
        </w:rPr>
        <w:t>Cancellation conditions</w:t>
      </w:r>
      <w:r w:rsidR="00CF5DB8" w:rsidRPr="004B12F5">
        <w:rPr>
          <w:rFonts w:cs="Arial"/>
          <w:b/>
          <w:bCs/>
          <w:iCs/>
          <w:sz w:val="19"/>
          <w:szCs w:val="19"/>
        </w:rPr>
        <w:t xml:space="preserve"> </w:t>
      </w:r>
      <w:r w:rsidR="00CF5DB8" w:rsidRPr="004B12F5">
        <w:rPr>
          <w:rFonts w:cs="Arial"/>
          <w:bCs/>
          <w:iCs/>
          <w:sz w:val="19"/>
          <w:szCs w:val="19"/>
        </w:rPr>
        <w:t>(</w:t>
      </w:r>
      <w:r w:rsidRPr="004B12F5">
        <w:rPr>
          <w:rFonts w:cs="Arial"/>
          <w:bCs/>
          <w:iCs/>
          <w:sz w:val="19"/>
          <w:szCs w:val="19"/>
        </w:rPr>
        <w:t>if applicable</w:t>
      </w:r>
      <w:r w:rsidR="00CF5DB8" w:rsidRPr="004B12F5">
        <w:rPr>
          <w:rFonts w:cs="Arial"/>
          <w:bCs/>
          <w:iCs/>
          <w:sz w:val="19"/>
          <w:szCs w:val="19"/>
        </w:rPr>
        <w:t>):</w:t>
      </w:r>
    </w:p>
    <w:p w:rsidR="00CF5DB8" w:rsidRPr="004B12F5" w:rsidRDefault="00CF5DB8" w:rsidP="00CF5DB8">
      <w:pPr>
        <w:tabs>
          <w:tab w:val="left" w:pos="1320"/>
        </w:tabs>
        <w:jc w:val="both"/>
        <w:rPr>
          <w:rFonts w:cs="Arial"/>
          <w:b/>
          <w:bCs/>
          <w:iCs/>
          <w:sz w:val="10"/>
          <w:szCs w:val="1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6"/>
      </w:tblGrid>
      <w:tr w:rsidR="00CF5DB8" w:rsidRPr="004B12F5" w:rsidTr="00CF5DB8">
        <w:trPr>
          <w:cantSplit/>
          <w:trHeight w:val="392"/>
          <w:jc w:val="center"/>
        </w:trPr>
        <w:tc>
          <w:tcPr>
            <w:tcW w:w="9626" w:type="dxa"/>
            <w:vAlign w:val="center"/>
          </w:tcPr>
          <w:p w:rsidR="00CF5DB8" w:rsidRPr="004B12F5" w:rsidRDefault="00CF5DB8" w:rsidP="00CF5DB8">
            <w:pPr>
              <w:rPr>
                <w:rFonts w:cs="Arial"/>
                <w:sz w:val="19"/>
                <w:szCs w:val="19"/>
              </w:rPr>
            </w:pPr>
          </w:p>
        </w:tc>
      </w:tr>
    </w:tbl>
    <w:p w:rsidR="00CF5DB8" w:rsidRPr="004B12F5" w:rsidRDefault="00CF5DB8" w:rsidP="00CF5DB8">
      <w:pPr>
        <w:tabs>
          <w:tab w:val="left" w:pos="1320"/>
        </w:tabs>
        <w:rPr>
          <w:rFonts w:cs="Arial"/>
          <w:sz w:val="10"/>
          <w:szCs w:val="10"/>
        </w:rPr>
      </w:pPr>
    </w:p>
    <w:p w:rsidR="00AD72E0" w:rsidRPr="004B12F5" w:rsidRDefault="006525FF" w:rsidP="00521A38">
      <w:pPr>
        <w:jc w:val="both"/>
        <w:rPr>
          <w:rFonts w:cs="Arial"/>
          <w:sz w:val="19"/>
          <w:szCs w:val="19"/>
        </w:rPr>
      </w:pPr>
      <w:r w:rsidRPr="004B12F5">
        <w:rPr>
          <w:rFonts w:cs="Arial"/>
          <w:sz w:val="19"/>
          <w:szCs w:val="19"/>
        </w:rPr>
        <w:t>No quote means that you do not impose any cancellation conditions / penalties.</w:t>
      </w:r>
    </w:p>
    <w:p w:rsidR="006525FF" w:rsidRDefault="006525FF" w:rsidP="00521A38">
      <w:pPr>
        <w:jc w:val="both"/>
        <w:rPr>
          <w:rFonts w:cs="Arial"/>
          <w:sz w:val="30"/>
          <w:szCs w:val="30"/>
        </w:rPr>
      </w:pPr>
      <w:bookmarkStart w:id="1" w:name="_GoBack"/>
      <w:bookmarkEnd w:id="1"/>
    </w:p>
    <w:p w:rsidR="0049500F" w:rsidRPr="0049500F" w:rsidRDefault="0049500F" w:rsidP="00521A38">
      <w:pPr>
        <w:jc w:val="both"/>
        <w:rPr>
          <w:sz w:val="19"/>
          <w:szCs w:val="19"/>
          <w:lang w:val="en-US"/>
        </w:rPr>
      </w:pPr>
      <w:r w:rsidRPr="0049500F">
        <w:rPr>
          <w:sz w:val="19"/>
          <w:szCs w:val="19"/>
          <w:lang w:val="en-US"/>
        </w:rPr>
        <w:t>No cancellation fee applies in case of termination for non-performance</w:t>
      </w:r>
      <w:r w:rsidRPr="0049500F">
        <w:rPr>
          <w:sz w:val="19"/>
          <w:szCs w:val="19"/>
          <w:lang w:val="en-US"/>
        </w:rPr>
        <w:t>.</w:t>
      </w:r>
    </w:p>
    <w:p w:rsidR="0049500F" w:rsidRPr="004B12F5" w:rsidRDefault="0049500F" w:rsidP="00521A38">
      <w:pPr>
        <w:jc w:val="both"/>
        <w:rPr>
          <w:rFonts w:cs="Arial"/>
          <w:sz w:val="30"/>
          <w:szCs w:val="30"/>
        </w:rPr>
      </w:pPr>
    </w:p>
    <w:p w:rsidR="006525FF" w:rsidRPr="004B12F5" w:rsidRDefault="006525FF" w:rsidP="006525FF">
      <w:pPr>
        <w:tabs>
          <w:tab w:val="left" w:pos="1320"/>
        </w:tabs>
        <w:jc w:val="both"/>
        <w:rPr>
          <w:rFonts w:cs="Arial"/>
          <w:b/>
          <w:bCs/>
          <w:iCs/>
          <w:sz w:val="19"/>
          <w:szCs w:val="19"/>
          <w:u w:val="single"/>
        </w:rPr>
      </w:pPr>
      <w:r w:rsidRPr="004B12F5">
        <w:rPr>
          <w:rFonts w:cs="Arial"/>
          <w:b/>
          <w:bCs/>
          <w:iCs/>
          <w:sz w:val="19"/>
          <w:szCs w:val="19"/>
          <w:u w:val="single"/>
        </w:rPr>
        <w:lastRenderedPageBreak/>
        <w:t>Pre-payment</w:t>
      </w:r>
      <w:r w:rsidRPr="004B12F5">
        <w:rPr>
          <w:rFonts w:cs="Arial"/>
          <w:b/>
          <w:bCs/>
          <w:iCs/>
          <w:sz w:val="19"/>
          <w:szCs w:val="19"/>
        </w:rPr>
        <w:t xml:space="preserve"> </w:t>
      </w:r>
      <w:r w:rsidRPr="004B12F5">
        <w:rPr>
          <w:rFonts w:cs="Arial"/>
          <w:bCs/>
          <w:iCs/>
          <w:sz w:val="19"/>
          <w:szCs w:val="19"/>
        </w:rPr>
        <w:t>(if applicable):</w:t>
      </w:r>
    </w:p>
    <w:p w:rsidR="006525FF" w:rsidRPr="004B12F5" w:rsidRDefault="006525FF" w:rsidP="006525FF">
      <w:pPr>
        <w:tabs>
          <w:tab w:val="left" w:pos="1320"/>
        </w:tabs>
        <w:jc w:val="both"/>
        <w:rPr>
          <w:rFonts w:cs="Arial"/>
          <w:b/>
          <w:bCs/>
          <w:iCs/>
          <w:sz w:val="10"/>
          <w:szCs w:val="1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6"/>
      </w:tblGrid>
      <w:tr w:rsidR="006525FF" w:rsidRPr="004B12F5" w:rsidTr="00F76962">
        <w:trPr>
          <w:cantSplit/>
          <w:trHeight w:val="392"/>
          <w:jc w:val="center"/>
        </w:trPr>
        <w:tc>
          <w:tcPr>
            <w:tcW w:w="9626" w:type="dxa"/>
            <w:vAlign w:val="center"/>
          </w:tcPr>
          <w:p w:rsidR="006525FF" w:rsidRPr="004B12F5" w:rsidRDefault="006525FF" w:rsidP="00F76962">
            <w:pPr>
              <w:rPr>
                <w:rFonts w:cs="Arial"/>
                <w:sz w:val="19"/>
                <w:szCs w:val="19"/>
              </w:rPr>
            </w:pPr>
          </w:p>
        </w:tc>
      </w:tr>
    </w:tbl>
    <w:p w:rsidR="006525FF" w:rsidRPr="004B12F5" w:rsidRDefault="006525FF" w:rsidP="006525FF">
      <w:pPr>
        <w:tabs>
          <w:tab w:val="left" w:pos="1320"/>
        </w:tabs>
        <w:rPr>
          <w:rFonts w:cs="Arial"/>
          <w:sz w:val="10"/>
          <w:szCs w:val="10"/>
        </w:rPr>
      </w:pPr>
    </w:p>
    <w:p w:rsidR="006525FF" w:rsidRPr="004B12F5" w:rsidRDefault="006525FF" w:rsidP="006525FF">
      <w:pPr>
        <w:jc w:val="both"/>
        <w:rPr>
          <w:rFonts w:cs="Arial"/>
          <w:sz w:val="17"/>
          <w:szCs w:val="17"/>
        </w:rPr>
      </w:pPr>
      <w:r w:rsidRPr="004B12F5">
        <w:rPr>
          <w:rFonts w:cs="Arial"/>
          <w:sz w:val="17"/>
          <w:szCs w:val="17"/>
        </w:rPr>
        <w:t xml:space="preserve">No quote means that you do not require any pre-payment. If you require a pre-payment, not more than </w:t>
      </w:r>
      <w:r w:rsidR="00726831" w:rsidRPr="004B12F5">
        <w:rPr>
          <w:rFonts w:cs="Arial"/>
          <w:sz w:val="17"/>
          <w:szCs w:val="17"/>
        </w:rPr>
        <w:t>25</w:t>
      </w:r>
      <w:r w:rsidRPr="004B12F5">
        <w:rPr>
          <w:rFonts w:cs="Arial"/>
          <w:sz w:val="17"/>
          <w:szCs w:val="17"/>
        </w:rPr>
        <w:t>% is acceptable.</w:t>
      </w:r>
    </w:p>
    <w:p w:rsidR="00FF60D1" w:rsidRPr="004B12F5" w:rsidRDefault="00FF60D1" w:rsidP="00CF5DB8">
      <w:pPr>
        <w:tabs>
          <w:tab w:val="left" w:pos="1320"/>
          <w:tab w:val="left" w:pos="6237"/>
        </w:tabs>
        <w:spacing w:before="120"/>
        <w:rPr>
          <w:rFonts w:cs="Arial"/>
          <w:sz w:val="18"/>
          <w:szCs w:val="18"/>
          <w:u w:val="single"/>
        </w:rPr>
      </w:pPr>
    </w:p>
    <w:p w:rsidR="00CF5DB8" w:rsidRPr="004B12F5" w:rsidRDefault="00CF5DB8" w:rsidP="00CF5DB8">
      <w:pPr>
        <w:tabs>
          <w:tab w:val="left" w:pos="1320"/>
          <w:tab w:val="left" w:pos="6237"/>
        </w:tabs>
        <w:spacing w:before="120"/>
        <w:rPr>
          <w:rFonts w:cs="Arial"/>
          <w:sz w:val="18"/>
          <w:szCs w:val="18"/>
        </w:rPr>
      </w:pPr>
      <w:r w:rsidRPr="004B12F5">
        <w:rPr>
          <w:rFonts w:cs="Arial"/>
          <w:sz w:val="18"/>
          <w:szCs w:val="18"/>
          <w:u w:val="single"/>
        </w:rPr>
        <w:t xml:space="preserve">The following conditions form a fixed part of your </w:t>
      </w:r>
      <w:r w:rsidR="006525FF" w:rsidRPr="004B12F5">
        <w:rPr>
          <w:rFonts w:cs="Arial"/>
          <w:sz w:val="18"/>
          <w:szCs w:val="18"/>
          <w:u w:val="single"/>
        </w:rPr>
        <w:t>offer</w:t>
      </w:r>
      <w:r w:rsidRPr="004B12F5">
        <w:rPr>
          <w:rFonts w:cs="Arial"/>
          <w:sz w:val="18"/>
          <w:szCs w:val="18"/>
        </w:rPr>
        <w:t>:</w:t>
      </w:r>
    </w:p>
    <w:p w:rsidR="00CF5DB8" w:rsidRPr="004B12F5" w:rsidRDefault="00CF5DB8" w:rsidP="00CF5DB8">
      <w:pPr>
        <w:tabs>
          <w:tab w:val="left" w:pos="1320"/>
          <w:tab w:val="left" w:pos="6237"/>
        </w:tabs>
        <w:spacing w:before="120"/>
        <w:rPr>
          <w:rFonts w:cs="Arial"/>
          <w:sz w:val="18"/>
          <w:szCs w:val="18"/>
        </w:rPr>
      </w:pPr>
    </w:p>
    <w:p w:rsidR="00CF5DB8" w:rsidRPr="004B12F5" w:rsidRDefault="00CF5DB8" w:rsidP="00AA00EF">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The language to be used is English.</w:t>
      </w:r>
    </w:p>
    <w:p w:rsidR="00CF5DB8" w:rsidRPr="004B12F5" w:rsidRDefault="00CF5DB8" w:rsidP="00AA00EF">
      <w:pPr>
        <w:pStyle w:val="ListParagraph"/>
        <w:tabs>
          <w:tab w:val="left" w:pos="1320"/>
          <w:tab w:val="left" w:pos="6237"/>
        </w:tabs>
        <w:jc w:val="both"/>
        <w:rPr>
          <w:rFonts w:cs="Arial"/>
          <w:sz w:val="18"/>
          <w:szCs w:val="18"/>
        </w:rPr>
      </w:pPr>
    </w:p>
    <w:p w:rsidR="00CF5DB8" w:rsidRPr="004B12F5" w:rsidRDefault="00CF5DB8" w:rsidP="00AA00EF">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Invoice and pro-forma invoice shall be in Euro. The rates expressed in a local currency shall be converted into Euro</w:t>
      </w:r>
      <w:r w:rsidR="00726831" w:rsidRPr="004B12F5">
        <w:rPr>
          <w:rFonts w:cs="Arial"/>
          <w:sz w:val="18"/>
          <w:szCs w:val="18"/>
        </w:rPr>
        <w:t xml:space="preserve"> </w:t>
      </w:r>
      <w:r w:rsidR="00BF48AB" w:rsidRPr="004B12F5">
        <w:rPr>
          <w:rFonts w:cs="Arial"/>
          <w:sz w:val="18"/>
          <w:szCs w:val="18"/>
        </w:rPr>
        <w:t>using</w:t>
      </w:r>
      <w:r w:rsidRPr="004B12F5">
        <w:rPr>
          <w:rFonts w:cs="Arial"/>
          <w:sz w:val="18"/>
          <w:szCs w:val="18"/>
        </w:rPr>
        <w:t xml:space="preserve"> the </w:t>
      </w:r>
      <w:r w:rsidR="00BF48AB" w:rsidRPr="004B12F5">
        <w:rPr>
          <w:rFonts w:cs="Arial"/>
          <w:sz w:val="18"/>
          <w:szCs w:val="18"/>
        </w:rPr>
        <w:t xml:space="preserve">conversion </w:t>
      </w:r>
      <w:r w:rsidRPr="004B12F5">
        <w:rPr>
          <w:rFonts w:cs="Arial"/>
          <w:sz w:val="18"/>
          <w:szCs w:val="18"/>
        </w:rPr>
        <w:t xml:space="preserve">rate </w:t>
      </w:r>
      <w:r w:rsidR="00726831" w:rsidRPr="004B12F5">
        <w:rPr>
          <w:rFonts w:cs="Arial"/>
          <w:sz w:val="18"/>
          <w:szCs w:val="18"/>
        </w:rPr>
        <w:t xml:space="preserve">mentioned above and </w:t>
      </w:r>
      <w:r w:rsidRPr="004B12F5">
        <w:rPr>
          <w:rFonts w:cs="Arial"/>
          <w:sz w:val="18"/>
          <w:szCs w:val="18"/>
        </w:rPr>
        <w:t>published by the European Commission (EC) on the Infor-Euro website</w:t>
      </w:r>
      <w:r w:rsidR="00726831" w:rsidRPr="004B12F5">
        <w:rPr>
          <w:rStyle w:val="FootnoteReference"/>
          <w:rFonts w:cs="Arial"/>
          <w:sz w:val="18"/>
          <w:szCs w:val="18"/>
        </w:rPr>
        <w:footnoteReference w:id="1"/>
      </w:r>
      <w:r w:rsidR="00726831" w:rsidRPr="004B12F5">
        <w:rPr>
          <w:rFonts w:cs="Arial"/>
          <w:sz w:val="18"/>
          <w:szCs w:val="18"/>
        </w:rPr>
        <w:t xml:space="preserve"> on the first working day of the month in which the current request for option has been sent out.</w:t>
      </w:r>
    </w:p>
    <w:p w:rsidR="00CF5DB8" w:rsidRPr="004B12F5" w:rsidRDefault="00CF5DB8" w:rsidP="00AA00EF">
      <w:pPr>
        <w:pStyle w:val="ListParagraph"/>
        <w:tabs>
          <w:tab w:val="left" w:pos="1320"/>
          <w:tab w:val="left" w:pos="6237"/>
        </w:tabs>
        <w:jc w:val="both"/>
        <w:rPr>
          <w:rFonts w:cs="Arial"/>
          <w:sz w:val="18"/>
          <w:szCs w:val="18"/>
        </w:rPr>
      </w:pPr>
    </w:p>
    <w:p w:rsidR="00CF5DB8" w:rsidRPr="004B12F5" w:rsidRDefault="00093B52" w:rsidP="00093B52">
      <w:pPr>
        <w:pStyle w:val="ListParagraph"/>
        <w:numPr>
          <w:ilvl w:val="0"/>
          <w:numId w:val="5"/>
        </w:numPr>
        <w:tabs>
          <w:tab w:val="left" w:pos="1320"/>
          <w:tab w:val="left" w:pos="6237"/>
        </w:tabs>
        <w:contextualSpacing/>
        <w:jc w:val="both"/>
        <w:rPr>
          <w:rFonts w:cs="Arial"/>
          <w:sz w:val="18"/>
          <w:szCs w:val="18"/>
        </w:rPr>
      </w:pPr>
      <w:r w:rsidRPr="00093B52">
        <w:rPr>
          <w:rFonts w:cs="Arial"/>
          <w:sz w:val="18"/>
          <w:szCs w:val="18"/>
        </w:rPr>
        <w:t>IBF International Consulting is a private company with a valid VAT number for intra-community services (BE 0417 827 795) and therefore it is subjected to the VAT laws that apply in the country of the Service Provider, even though the Contracting Authority is acting on behalf of the European Commission</w:t>
      </w:r>
      <w:r w:rsidR="00CF5DB8" w:rsidRPr="004B12F5">
        <w:rPr>
          <w:rFonts w:cs="Arial"/>
          <w:sz w:val="18"/>
          <w:szCs w:val="18"/>
        </w:rPr>
        <w:t>.</w:t>
      </w:r>
    </w:p>
    <w:p w:rsidR="00CF5DB8" w:rsidRPr="004B12F5" w:rsidRDefault="00CF5DB8" w:rsidP="00AA00EF">
      <w:pPr>
        <w:pStyle w:val="ListParagraph"/>
        <w:jc w:val="both"/>
        <w:rPr>
          <w:rFonts w:cs="Arial"/>
          <w:sz w:val="18"/>
          <w:szCs w:val="18"/>
        </w:rPr>
      </w:pPr>
    </w:p>
    <w:p w:rsidR="00CF5DB8" w:rsidRPr="004B12F5" w:rsidRDefault="00EF1101" w:rsidP="00AA00EF">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T</w:t>
      </w:r>
      <w:r w:rsidR="00CF5DB8" w:rsidRPr="004B12F5">
        <w:rPr>
          <w:rFonts w:cs="Arial"/>
          <w:sz w:val="18"/>
          <w:szCs w:val="18"/>
        </w:rPr>
        <w:t xml:space="preserve">he VAT percentage (%) and amount have to be shown separately on the </w:t>
      </w:r>
      <w:r w:rsidRPr="004B12F5">
        <w:rPr>
          <w:rFonts w:cs="Arial"/>
          <w:sz w:val="18"/>
          <w:szCs w:val="18"/>
        </w:rPr>
        <w:t xml:space="preserve">offer as well as on the </w:t>
      </w:r>
      <w:r w:rsidR="00CF5DB8" w:rsidRPr="004B12F5">
        <w:rPr>
          <w:rFonts w:cs="Arial"/>
          <w:sz w:val="18"/>
          <w:szCs w:val="18"/>
        </w:rPr>
        <w:t>invoice or pro-forma invoice (net price + VAT percentage and amount = gross/brut amount).</w:t>
      </w:r>
    </w:p>
    <w:p w:rsidR="00CF5DB8" w:rsidRPr="004B12F5" w:rsidRDefault="00CF5DB8" w:rsidP="00AA00EF">
      <w:pPr>
        <w:pStyle w:val="ListParagraph"/>
        <w:jc w:val="both"/>
        <w:rPr>
          <w:rFonts w:cs="Arial"/>
          <w:sz w:val="18"/>
          <w:szCs w:val="18"/>
        </w:rPr>
      </w:pPr>
    </w:p>
    <w:p w:rsidR="00CF5DB8" w:rsidRPr="004B12F5" w:rsidRDefault="00CF5DB8" w:rsidP="00AA00EF">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No additional fees / charges (such as</w:t>
      </w:r>
      <w:r w:rsidR="00726831" w:rsidRPr="004B12F5">
        <w:rPr>
          <w:rFonts w:cs="Arial"/>
          <w:sz w:val="18"/>
          <w:szCs w:val="18"/>
        </w:rPr>
        <w:t>, amongst others,</w:t>
      </w:r>
      <w:r w:rsidRPr="004B12F5">
        <w:rPr>
          <w:rFonts w:cs="Arial"/>
          <w:sz w:val="18"/>
          <w:szCs w:val="18"/>
        </w:rPr>
        <w:t xml:space="preserve"> city tax or tourist tax) can be added to the rates specified in </w:t>
      </w:r>
      <w:r w:rsidR="00EF1101" w:rsidRPr="004B12F5">
        <w:rPr>
          <w:rFonts w:cs="Arial"/>
          <w:sz w:val="18"/>
          <w:szCs w:val="18"/>
        </w:rPr>
        <w:t>the</w:t>
      </w:r>
      <w:r w:rsidRPr="004B12F5">
        <w:rPr>
          <w:rFonts w:cs="Arial"/>
          <w:sz w:val="18"/>
          <w:szCs w:val="18"/>
        </w:rPr>
        <w:t xml:space="preserve"> offer</w:t>
      </w:r>
      <w:r w:rsidR="00726831" w:rsidRPr="004B12F5">
        <w:rPr>
          <w:rFonts w:cs="Arial"/>
          <w:sz w:val="18"/>
          <w:szCs w:val="18"/>
        </w:rPr>
        <w:t>, which are all-inclusive rates.</w:t>
      </w:r>
    </w:p>
    <w:p w:rsidR="00CF5DB8" w:rsidRPr="004B12F5" w:rsidRDefault="00CF5DB8" w:rsidP="00AA00EF">
      <w:pPr>
        <w:pStyle w:val="ListParagraph"/>
        <w:jc w:val="both"/>
        <w:rPr>
          <w:rFonts w:cs="Arial"/>
          <w:sz w:val="18"/>
          <w:szCs w:val="18"/>
        </w:rPr>
      </w:pPr>
    </w:p>
    <w:p w:rsidR="00CF5DB8" w:rsidRPr="004B12F5" w:rsidRDefault="00CF5DB8" w:rsidP="00AA00EF">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The following information has to be shown on the invoice:</w:t>
      </w:r>
    </w:p>
    <w:p w:rsidR="00CF5DB8" w:rsidRPr="004B12F5" w:rsidRDefault="00CF5DB8" w:rsidP="00AA00EF">
      <w:pPr>
        <w:pStyle w:val="ListParagraph"/>
        <w:jc w:val="both"/>
        <w:rPr>
          <w:rFonts w:cs="Arial"/>
          <w:sz w:val="18"/>
          <w:szCs w:val="18"/>
        </w:rPr>
      </w:pPr>
    </w:p>
    <w:p w:rsidR="00CF5DB8" w:rsidRPr="004B12F5" w:rsidRDefault="00CF5DB8" w:rsidP="00AA00EF">
      <w:pPr>
        <w:pStyle w:val="ListParagraph"/>
        <w:numPr>
          <w:ilvl w:val="0"/>
          <w:numId w:val="6"/>
        </w:numPr>
        <w:tabs>
          <w:tab w:val="left" w:pos="1320"/>
          <w:tab w:val="left" w:pos="6237"/>
        </w:tabs>
        <w:contextualSpacing/>
        <w:jc w:val="both"/>
        <w:rPr>
          <w:rFonts w:cs="Arial"/>
          <w:sz w:val="18"/>
          <w:szCs w:val="18"/>
        </w:rPr>
      </w:pPr>
      <w:r w:rsidRPr="004B12F5">
        <w:rPr>
          <w:rFonts w:cs="Arial"/>
          <w:sz w:val="18"/>
          <w:szCs w:val="18"/>
        </w:rPr>
        <w:t>Invoice issue date</w:t>
      </w:r>
    </w:p>
    <w:p w:rsidR="00CF5DB8" w:rsidRPr="004B12F5" w:rsidRDefault="00CF5DB8" w:rsidP="00AA00EF">
      <w:pPr>
        <w:pStyle w:val="ListParagraph"/>
        <w:numPr>
          <w:ilvl w:val="0"/>
          <w:numId w:val="6"/>
        </w:numPr>
        <w:tabs>
          <w:tab w:val="left" w:pos="1320"/>
          <w:tab w:val="left" w:pos="6237"/>
        </w:tabs>
        <w:contextualSpacing/>
        <w:jc w:val="both"/>
        <w:rPr>
          <w:rFonts w:cs="Arial"/>
          <w:sz w:val="18"/>
          <w:szCs w:val="18"/>
        </w:rPr>
      </w:pPr>
      <w:r w:rsidRPr="004B12F5">
        <w:rPr>
          <w:rFonts w:cs="Arial"/>
          <w:sz w:val="18"/>
          <w:szCs w:val="18"/>
        </w:rPr>
        <w:t>Service provider</w:t>
      </w:r>
      <w:r w:rsidR="00370FAB">
        <w:rPr>
          <w:rFonts w:cs="Arial"/>
          <w:sz w:val="18"/>
          <w:szCs w:val="18"/>
        </w:rPr>
        <w:t>'</w:t>
      </w:r>
      <w:r w:rsidRPr="004B12F5">
        <w:rPr>
          <w:rFonts w:cs="Arial"/>
          <w:sz w:val="18"/>
          <w:szCs w:val="18"/>
        </w:rPr>
        <w:t xml:space="preserve">s full name, contact person, full </w:t>
      </w:r>
      <w:r w:rsidR="00D247E0" w:rsidRPr="004B12F5">
        <w:rPr>
          <w:rFonts w:cs="Arial"/>
          <w:sz w:val="18"/>
          <w:szCs w:val="18"/>
        </w:rPr>
        <w:t xml:space="preserve">registered </w:t>
      </w:r>
      <w:r w:rsidRPr="004B12F5">
        <w:rPr>
          <w:rFonts w:cs="Arial"/>
          <w:sz w:val="18"/>
          <w:szCs w:val="18"/>
        </w:rPr>
        <w:t>address, phone a</w:t>
      </w:r>
      <w:r w:rsidR="001812FF">
        <w:rPr>
          <w:rFonts w:cs="Arial"/>
          <w:sz w:val="18"/>
          <w:szCs w:val="18"/>
        </w:rPr>
        <w:t>nd fax numbers, VAT number and</w:t>
      </w:r>
      <w:r w:rsidRPr="004B12F5">
        <w:rPr>
          <w:rFonts w:cs="Arial"/>
          <w:sz w:val="18"/>
          <w:szCs w:val="18"/>
        </w:rPr>
        <w:t xml:space="preserve"> registration number</w:t>
      </w:r>
    </w:p>
    <w:p w:rsidR="00CF5DB8" w:rsidRPr="004B12F5" w:rsidRDefault="00CF5DB8" w:rsidP="00AA00EF">
      <w:pPr>
        <w:pStyle w:val="ListParagraph"/>
        <w:numPr>
          <w:ilvl w:val="0"/>
          <w:numId w:val="6"/>
        </w:numPr>
        <w:tabs>
          <w:tab w:val="left" w:pos="1320"/>
          <w:tab w:val="left" w:pos="6237"/>
        </w:tabs>
        <w:contextualSpacing/>
        <w:jc w:val="both"/>
        <w:rPr>
          <w:rFonts w:cs="Arial"/>
          <w:sz w:val="18"/>
          <w:szCs w:val="18"/>
        </w:rPr>
      </w:pPr>
      <w:r w:rsidRPr="004B12F5">
        <w:rPr>
          <w:rFonts w:cs="Arial"/>
          <w:sz w:val="18"/>
          <w:szCs w:val="18"/>
        </w:rPr>
        <w:t xml:space="preserve">Event reference </w:t>
      </w:r>
      <w:r w:rsidR="00CE313C" w:rsidRPr="004B12F5">
        <w:rPr>
          <w:rFonts w:cs="Arial"/>
          <w:sz w:val="18"/>
          <w:szCs w:val="18"/>
        </w:rPr>
        <w:t>(event ID, event name, event date, event location)</w:t>
      </w:r>
    </w:p>
    <w:p w:rsidR="00CF5DB8" w:rsidRPr="004B12F5" w:rsidRDefault="00CF5DB8" w:rsidP="00AA00EF">
      <w:pPr>
        <w:pStyle w:val="ListParagraph"/>
        <w:numPr>
          <w:ilvl w:val="0"/>
          <w:numId w:val="6"/>
        </w:numPr>
        <w:tabs>
          <w:tab w:val="left" w:pos="1320"/>
          <w:tab w:val="left" w:pos="6237"/>
        </w:tabs>
        <w:contextualSpacing/>
        <w:jc w:val="both"/>
        <w:rPr>
          <w:rFonts w:cs="Arial"/>
          <w:sz w:val="18"/>
          <w:szCs w:val="18"/>
        </w:rPr>
      </w:pPr>
      <w:r w:rsidRPr="004B12F5">
        <w:rPr>
          <w:rFonts w:cs="Arial"/>
          <w:sz w:val="18"/>
          <w:szCs w:val="18"/>
        </w:rPr>
        <w:t>Services and/or items supplied</w:t>
      </w:r>
    </w:p>
    <w:p w:rsidR="00CF5DB8" w:rsidRPr="004B12F5" w:rsidRDefault="00CF5DB8" w:rsidP="00AA00EF">
      <w:pPr>
        <w:pStyle w:val="ListParagraph"/>
        <w:numPr>
          <w:ilvl w:val="0"/>
          <w:numId w:val="6"/>
        </w:numPr>
        <w:tabs>
          <w:tab w:val="left" w:pos="1320"/>
          <w:tab w:val="left" w:pos="6237"/>
        </w:tabs>
        <w:contextualSpacing/>
        <w:jc w:val="both"/>
        <w:rPr>
          <w:rFonts w:cs="Arial"/>
          <w:sz w:val="18"/>
          <w:szCs w:val="18"/>
        </w:rPr>
      </w:pPr>
      <w:r w:rsidRPr="004B12F5">
        <w:rPr>
          <w:rFonts w:cs="Arial"/>
          <w:sz w:val="18"/>
          <w:szCs w:val="18"/>
        </w:rPr>
        <w:t>Complete bank references: name, full address, fax, phone, bank account number, IBAN code, SWIFT or BIC code</w:t>
      </w:r>
    </w:p>
    <w:p w:rsidR="00CF5DB8" w:rsidRPr="004B12F5" w:rsidRDefault="00CF5DB8" w:rsidP="00AA00EF">
      <w:pPr>
        <w:pStyle w:val="ListParagraph"/>
        <w:numPr>
          <w:ilvl w:val="0"/>
          <w:numId w:val="6"/>
        </w:numPr>
        <w:tabs>
          <w:tab w:val="left" w:pos="1320"/>
          <w:tab w:val="left" w:pos="6237"/>
        </w:tabs>
        <w:contextualSpacing/>
        <w:jc w:val="both"/>
        <w:rPr>
          <w:rFonts w:cs="Arial"/>
          <w:sz w:val="18"/>
          <w:szCs w:val="18"/>
        </w:rPr>
      </w:pPr>
      <w:r w:rsidRPr="004B12F5">
        <w:rPr>
          <w:rFonts w:cs="Arial"/>
          <w:sz w:val="18"/>
          <w:szCs w:val="18"/>
        </w:rPr>
        <w:t>VAT number of IBF (BE 0417 827 795)</w:t>
      </w:r>
    </w:p>
    <w:p w:rsidR="00CF5DB8" w:rsidRPr="004B12F5" w:rsidRDefault="00CF5DB8" w:rsidP="00AA00EF">
      <w:pPr>
        <w:pStyle w:val="ListParagraph"/>
        <w:tabs>
          <w:tab w:val="left" w:pos="1320"/>
          <w:tab w:val="left" w:pos="6237"/>
        </w:tabs>
        <w:ind w:left="1068"/>
        <w:jc w:val="both"/>
        <w:rPr>
          <w:rFonts w:cs="Arial"/>
          <w:sz w:val="18"/>
          <w:szCs w:val="18"/>
        </w:rPr>
      </w:pPr>
    </w:p>
    <w:p w:rsidR="00CF5DB8" w:rsidRPr="004B12F5" w:rsidRDefault="00CF5DB8" w:rsidP="00AA00EF">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The rooming list must be attached to the invoice.</w:t>
      </w:r>
    </w:p>
    <w:p w:rsidR="00CF5DB8" w:rsidRPr="004B12F5" w:rsidRDefault="00CF5DB8" w:rsidP="00AA00EF">
      <w:pPr>
        <w:pStyle w:val="ListParagraph"/>
        <w:tabs>
          <w:tab w:val="left" w:pos="1320"/>
          <w:tab w:val="left" w:pos="6237"/>
        </w:tabs>
        <w:jc w:val="both"/>
        <w:rPr>
          <w:rFonts w:cs="Arial"/>
          <w:sz w:val="18"/>
          <w:szCs w:val="18"/>
        </w:rPr>
      </w:pPr>
    </w:p>
    <w:p w:rsidR="00CF5DB8" w:rsidRPr="004B12F5" w:rsidRDefault="00D247E0" w:rsidP="00D247E0">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 xml:space="preserve">There are two options how to send the invoice, either within 72 hours from the conclusion of the event or after the departure of the last </w:t>
      </w:r>
      <w:r w:rsidR="00A63943" w:rsidRPr="004B12F5">
        <w:rPr>
          <w:rFonts w:cs="Arial"/>
          <w:sz w:val="18"/>
          <w:szCs w:val="18"/>
        </w:rPr>
        <w:t>g</w:t>
      </w:r>
      <w:r w:rsidRPr="004B12F5">
        <w:rPr>
          <w:rFonts w:cs="Arial"/>
          <w:sz w:val="18"/>
          <w:szCs w:val="18"/>
        </w:rPr>
        <w:t>uest (event attendant). The invoice needs to be sent as an original hard copy by post to the address below and secondly as an email attachment to the responsible</w:t>
      </w:r>
      <w:r w:rsidR="00A63943" w:rsidRPr="004B12F5">
        <w:rPr>
          <w:rFonts w:cs="Arial"/>
          <w:sz w:val="18"/>
          <w:szCs w:val="18"/>
        </w:rPr>
        <w:t xml:space="preserve"> event organiser at IBF</w:t>
      </w:r>
      <w:r w:rsidR="00F76962" w:rsidRPr="004B12F5">
        <w:rPr>
          <w:rFonts w:cs="Arial"/>
          <w:sz w:val="18"/>
          <w:szCs w:val="18"/>
        </w:rPr>
        <w:t>.</w:t>
      </w:r>
    </w:p>
    <w:p w:rsidR="00834AA0" w:rsidRPr="004B12F5" w:rsidRDefault="00834AA0" w:rsidP="00AA00EF">
      <w:pPr>
        <w:pStyle w:val="ListParagraph"/>
        <w:tabs>
          <w:tab w:val="left" w:pos="1320"/>
          <w:tab w:val="left" w:pos="6237"/>
        </w:tabs>
        <w:contextualSpacing/>
        <w:jc w:val="both"/>
        <w:rPr>
          <w:rFonts w:cs="Arial"/>
          <w:sz w:val="18"/>
          <w:szCs w:val="18"/>
        </w:rPr>
      </w:pPr>
    </w:p>
    <w:p w:rsidR="00CF5DB8" w:rsidRPr="004B12F5" w:rsidRDefault="00CF5DB8" w:rsidP="00AA00EF">
      <w:pPr>
        <w:pStyle w:val="ListParagraph"/>
        <w:numPr>
          <w:ilvl w:val="0"/>
          <w:numId w:val="5"/>
        </w:numPr>
        <w:tabs>
          <w:tab w:val="left" w:pos="1320"/>
          <w:tab w:val="left" w:pos="6237"/>
        </w:tabs>
        <w:contextualSpacing/>
        <w:jc w:val="both"/>
        <w:rPr>
          <w:rFonts w:cs="Arial"/>
          <w:sz w:val="18"/>
          <w:szCs w:val="18"/>
        </w:rPr>
      </w:pPr>
      <w:r w:rsidRPr="004B12F5">
        <w:rPr>
          <w:rFonts w:cs="Arial"/>
          <w:sz w:val="18"/>
          <w:szCs w:val="18"/>
        </w:rPr>
        <w:t xml:space="preserve">The payments shall be made in Euro and shall be executed only after receipt of the original invoice and approval of delivered services as specified in the </w:t>
      </w:r>
      <w:r w:rsidR="00C877C4" w:rsidRPr="004B12F5">
        <w:rPr>
          <w:rFonts w:cs="Arial"/>
          <w:sz w:val="18"/>
          <w:szCs w:val="18"/>
        </w:rPr>
        <w:t xml:space="preserve">current </w:t>
      </w:r>
      <w:r w:rsidRPr="004B12F5">
        <w:rPr>
          <w:rFonts w:cs="Arial"/>
          <w:sz w:val="18"/>
          <w:szCs w:val="18"/>
        </w:rPr>
        <w:t>request</w:t>
      </w:r>
      <w:r w:rsidR="00C877C4" w:rsidRPr="004B12F5">
        <w:rPr>
          <w:rFonts w:cs="Arial"/>
          <w:sz w:val="18"/>
          <w:szCs w:val="18"/>
        </w:rPr>
        <w:t xml:space="preserve"> for </w:t>
      </w:r>
      <w:r w:rsidRPr="004B12F5">
        <w:rPr>
          <w:rFonts w:cs="Arial"/>
          <w:sz w:val="18"/>
          <w:szCs w:val="18"/>
        </w:rPr>
        <w:t xml:space="preserve">option </w:t>
      </w:r>
      <w:r w:rsidR="00C877C4" w:rsidRPr="004B12F5">
        <w:rPr>
          <w:rFonts w:cs="Arial"/>
          <w:sz w:val="18"/>
          <w:szCs w:val="18"/>
        </w:rPr>
        <w:t>f</w:t>
      </w:r>
      <w:r w:rsidRPr="004B12F5">
        <w:rPr>
          <w:rFonts w:cs="Arial"/>
          <w:sz w:val="18"/>
          <w:szCs w:val="18"/>
        </w:rPr>
        <w:t>rom IBF.</w:t>
      </w:r>
    </w:p>
    <w:p w:rsidR="00CF5DB8" w:rsidRPr="004B12F5" w:rsidRDefault="00CF5DB8" w:rsidP="00AA00EF">
      <w:pPr>
        <w:jc w:val="both"/>
        <w:rPr>
          <w:rFonts w:cs="Arial"/>
          <w:sz w:val="18"/>
          <w:szCs w:val="18"/>
        </w:rPr>
      </w:pPr>
    </w:p>
    <w:p w:rsidR="00CF5DB8" w:rsidRPr="004B12F5" w:rsidRDefault="000E7F19" w:rsidP="00AA00EF">
      <w:pPr>
        <w:pStyle w:val="ListParagraph"/>
        <w:numPr>
          <w:ilvl w:val="0"/>
          <w:numId w:val="5"/>
        </w:numPr>
        <w:contextualSpacing/>
        <w:jc w:val="both"/>
        <w:rPr>
          <w:rFonts w:cs="Arial"/>
          <w:sz w:val="18"/>
          <w:szCs w:val="18"/>
        </w:rPr>
      </w:pPr>
      <w:r w:rsidRPr="004B12F5">
        <w:rPr>
          <w:rFonts w:cs="Arial"/>
          <w:sz w:val="18"/>
          <w:szCs w:val="18"/>
        </w:rPr>
        <w:t>T</w:t>
      </w:r>
      <w:r w:rsidR="00CF5DB8" w:rsidRPr="004B12F5">
        <w:rPr>
          <w:rFonts w:cs="Arial"/>
          <w:sz w:val="18"/>
          <w:szCs w:val="18"/>
        </w:rPr>
        <w:t xml:space="preserve">he payments shall be carried out </w:t>
      </w:r>
      <w:r w:rsidR="00831E18">
        <w:rPr>
          <w:rFonts w:cs="Arial"/>
          <w:sz w:val="18"/>
          <w:szCs w:val="18"/>
        </w:rPr>
        <w:t xml:space="preserve">at the latest </w:t>
      </w:r>
      <w:r w:rsidR="00CF5DB8" w:rsidRPr="004B12F5">
        <w:rPr>
          <w:rFonts w:cs="Arial"/>
          <w:sz w:val="18"/>
          <w:szCs w:val="18"/>
        </w:rPr>
        <w:t>within 30 calendar days from the end of the month in which the invoice has been issued.</w:t>
      </w:r>
    </w:p>
    <w:p w:rsidR="00CF5DB8" w:rsidRPr="004B12F5" w:rsidRDefault="00CF5DB8" w:rsidP="00AA00EF">
      <w:pPr>
        <w:pStyle w:val="ListParagraph"/>
        <w:jc w:val="both"/>
        <w:rPr>
          <w:rFonts w:cs="Arial"/>
          <w:sz w:val="18"/>
          <w:szCs w:val="18"/>
        </w:rPr>
      </w:pPr>
    </w:p>
    <w:p w:rsidR="00CF5DB8" w:rsidRPr="004B12F5" w:rsidRDefault="00CF5DB8" w:rsidP="0069677F">
      <w:pPr>
        <w:pStyle w:val="ListParagraph"/>
        <w:numPr>
          <w:ilvl w:val="0"/>
          <w:numId w:val="5"/>
        </w:numPr>
        <w:contextualSpacing/>
        <w:jc w:val="both"/>
        <w:rPr>
          <w:rFonts w:cs="Arial"/>
          <w:sz w:val="18"/>
          <w:szCs w:val="18"/>
        </w:rPr>
      </w:pPr>
      <w:r w:rsidRPr="004B12F5">
        <w:rPr>
          <w:rFonts w:cs="Arial"/>
          <w:sz w:val="18"/>
          <w:szCs w:val="18"/>
        </w:rPr>
        <w:t xml:space="preserve">Please note that we organise the event for the TAIEX (Technical Assistance and Information Exchange Instrument) project of the </w:t>
      </w:r>
      <w:r w:rsidR="0069677F" w:rsidRPr="0069677F">
        <w:rPr>
          <w:rFonts w:cs="Arial"/>
          <w:sz w:val="18"/>
          <w:szCs w:val="18"/>
        </w:rPr>
        <w:t>Directorate-General Neighbourhood and Enlargement Negotiations of the European Commission</w:t>
      </w:r>
      <w:r w:rsidRPr="004B12F5">
        <w:rPr>
          <w:rFonts w:cs="Arial"/>
          <w:sz w:val="18"/>
          <w:szCs w:val="18"/>
        </w:rPr>
        <w:t xml:space="preserve">. The visibility of </w:t>
      </w:r>
      <w:r w:rsidR="00D247E0" w:rsidRPr="004B12F5">
        <w:rPr>
          <w:rFonts w:cs="Arial"/>
          <w:sz w:val="18"/>
          <w:szCs w:val="18"/>
        </w:rPr>
        <w:t xml:space="preserve">the European Commission </w:t>
      </w:r>
      <w:r w:rsidRPr="004B12F5">
        <w:rPr>
          <w:rFonts w:cs="Arial"/>
          <w:sz w:val="18"/>
          <w:szCs w:val="18"/>
        </w:rPr>
        <w:t>is therefore essential and will be ensured by the IBF / LVS representative.</w:t>
      </w:r>
    </w:p>
    <w:p w:rsidR="00AA00EF" w:rsidRPr="004B12F5" w:rsidRDefault="00AA00EF" w:rsidP="00AA00EF">
      <w:pPr>
        <w:pStyle w:val="ListParagraph"/>
        <w:jc w:val="both"/>
        <w:rPr>
          <w:rFonts w:cs="Arial"/>
          <w:sz w:val="18"/>
          <w:szCs w:val="18"/>
        </w:rPr>
      </w:pPr>
    </w:p>
    <w:p w:rsidR="00CF5DB8" w:rsidRPr="004B12F5" w:rsidRDefault="00CF5DB8" w:rsidP="00AA00EF">
      <w:pPr>
        <w:pStyle w:val="ListParagraph"/>
        <w:jc w:val="both"/>
        <w:rPr>
          <w:rFonts w:cs="Arial"/>
          <w:sz w:val="18"/>
          <w:szCs w:val="18"/>
        </w:rPr>
      </w:pPr>
      <w:r w:rsidRPr="004B12F5">
        <w:rPr>
          <w:rFonts w:cs="Arial"/>
          <w:sz w:val="18"/>
          <w:szCs w:val="18"/>
        </w:rPr>
        <w:t xml:space="preserve">In any case and as a minimum requirement, the service provider needs to ensure that the </w:t>
      </w:r>
      <w:r w:rsidR="00D247E0" w:rsidRPr="004B12F5">
        <w:rPr>
          <w:rFonts w:cs="Arial"/>
          <w:sz w:val="18"/>
          <w:szCs w:val="18"/>
        </w:rPr>
        <w:t xml:space="preserve">label </w:t>
      </w:r>
      <w:r w:rsidR="00370FAB">
        <w:rPr>
          <w:rFonts w:cs="Arial"/>
          <w:sz w:val="18"/>
          <w:szCs w:val="18"/>
        </w:rPr>
        <w:t xml:space="preserve">at the venue entrance is `European Commission - </w:t>
      </w:r>
      <w:r w:rsidRPr="004B12F5">
        <w:rPr>
          <w:rFonts w:cs="Arial"/>
          <w:sz w:val="18"/>
          <w:szCs w:val="18"/>
        </w:rPr>
        <w:t>TAIEX event</w:t>
      </w:r>
      <w:r w:rsidR="00370FAB">
        <w:rPr>
          <w:rFonts w:cs="Arial"/>
          <w:sz w:val="18"/>
          <w:szCs w:val="18"/>
        </w:rPr>
        <w:t>`</w:t>
      </w:r>
      <w:r w:rsidRPr="004B12F5">
        <w:rPr>
          <w:rFonts w:cs="Arial"/>
          <w:sz w:val="18"/>
          <w:szCs w:val="18"/>
        </w:rPr>
        <w:t xml:space="preserve"> (and not IBF) and that the first page of the event agenda / the poster (attached to this confirmation) is visible at the entrance to the </w:t>
      </w:r>
      <w:r w:rsidR="00D247E0" w:rsidRPr="004B12F5">
        <w:rPr>
          <w:rFonts w:cs="Arial"/>
          <w:sz w:val="18"/>
          <w:szCs w:val="18"/>
        </w:rPr>
        <w:t>venue</w:t>
      </w:r>
      <w:r w:rsidRPr="004B12F5">
        <w:rPr>
          <w:rFonts w:cs="Arial"/>
          <w:sz w:val="18"/>
          <w:szCs w:val="18"/>
        </w:rPr>
        <w:t>.</w:t>
      </w:r>
    </w:p>
    <w:p w:rsidR="00CF5DB8" w:rsidRPr="004B12F5" w:rsidRDefault="00CF5DB8" w:rsidP="00CF5DB8">
      <w:pPr>
        <w:rPr>
          <w:rFonts w:cs="Arial"/>
          <w:sz w:val="19"/>
          <w:szCs w:val="19"/>
        </w:rPr>
      </w:pPr>
    </w:p>
    <w:p w:rsidR="00831E18" w:rsidRPr="00F83675" w:rsidRDefault="00831E18" w:rsidP="00831E18">
      <w:pPr>
        <w:pStyle w:val="ListParagraph"/>
        <w:numPr>
          <w:ilvl w:val="0"/>
          <w:numId w:val="5"/>
        </w:numPr>
        <w:contextualSpacing/>
        <w:jc w:val="both"/>
        <w:rPr>
          <w:rFonts w:cs="Arial"/>
          <w:sz w:val="18"/>
          <w:szCs w:val="18"/>
        </w:rPr>
      </w:pPr>
      <w:r>
        <w:rPr>
          <w:rFonts w:cs="Arial"/>
          <w:sz w:val="18"/>
          <w:szCs w:val="18"/>
        </w:rPr>
        <w:lastRenderedPageBreak/>
        <w:t>Please also note that the participants of the TAIEX events are not IBF employees but government officials and experts for whom IBF does the necessary logistics arrangements on behalf and under instruction of the European Commission.</w:t>
      </w:r>
    </w:p>
    <w:p w:rsidR="00CF5DB8" w:rsidRPr="004B12F5" w:rsidRDefault="00CF5DB8" w:rsidP="00521A38">
      <w:pPr>
        <w:rPr>
          <w:rFonts w:cs="Arial"/>
          <w:sz w:val="10"/>
          <w:szCs w:val="10"/>
        </w:rPr>
      </w:pPr>
    </w:p>
    <w:p w:rsidR="00CF5DB8" w:rsidRPr="004B12F5" w:rsidRDefault="00CF5DB8" w:rsidP="00521A38">
      <w:pPr>
        <w:rPr>
          <w:rFonts w:cs="Arial"/>
          <w:sz w:val="19"/>
          <w:szCs w:val="19"/>
        </w:rPr>
      </w:pPr>
    </w:p>
    <w:p w:rsidR="00FF60D1" w:rsidRDefault="000D72AA" w:rsidP="00831E18">
      <w:pPr>
        <w:pStyle w:val="BodyText2"/>
        <w:rPr>
          <w:rFonts w:cs="Arial"/>
          <w:b/>
          <w:color w:val="000000"/>
          <w:sz w:val="19"/>
          <w:szCs w:val="19"/>
          <w:lang w:val="en-GB"/>
        </w:rPr>
      </w:pPr>
      <w:r w:rsidRPr="004B12F5">
        <w:rPr>
          <w:rFonts w:cs="Arial"/>
          <w:b/>
          <w:color w:val="000000"/>
          <w:sz w:val="19"/>
          <w:szCs w:val="19"/>
          <w:lang w:val="en-GB"/>
        </w:rPr>
        <w:t>O</w:t>
      </w:r>
      <w:r w:rsidR="00521A38" w:rsidRPr="004B12F5">
        <w:rPr>
          <w:rFonts w:cs="Arial"/>
          <w:b/>
          <w:color w:val="000000"/>
          <w:sz w:val="19"/>
          <w:szCs w:val="19"/>
          <w:lang w:val="en-GB"/>
        </w:rPr>
        <w:t xml:space="preserve">ffer submitted and conditions accepted by (authorised representative): </w:t>
      </w:r>
    </w:p>
    <w:p w:rsidR="00831E18" w:rsidRPr="00831E18" w:rsidRDefault="00831E18" w:rsidP="00831E18">
      <w:pPr>
        <w:pStyle w:val="BodyText2"/>
        <w:rPr>
          <w:rFonts w:cs="Arial"/>
          <w:b/>
          <w:color w:val="000000"/>
          <w:sz w:val="6"/>
          <w:szCs w:val="6"/>
          <w:lang w:val="en-GB"/>
        </w:rPr>
      </w:pPr>
    </w:p>
    <w:p w:rsidR="00521A38" w:rsidRPr="004B12F5" w:rsidRDefault="00521A38" w:rsidP="00FF60D1">
      <w:pPr>
        <w:tabs>
          <w:tab w:val="left" w:pos="1320"/>
        </w:tabs>
        <w:spacing w:after="60"/>
        <w:jc w:val="both"/>
        <w:rPr>
          <w:rFonts w:cs="Arial"/>
          <w:b/>
          <w:color w:val="000000"/>
          <w:sz w:val="19"/>
          <w:szCs w:val="19"/>
        </w:rPr>
      </w:pPr>
      <w:r w:rsidRPr="004B12F5">
        <w:rPr>
          <w:rFonts w:cs="Arial"/>
          <w:b/>
          <w:color w:val="000000"/>
          <w:sz w:val="19"/>
          <w:szCs w:val="19"/>
        </w:rPr>
        <w:t xml:space="preserve">Direct phone number: </w:t>
      </w:r>
    </w:p>
    <w:p w:rsidR="009968D3" w:rsidRDefault="00521A38" w:rsidP="00FF60D1">
      <w:pPr>
        <w:tabs>
          <w:tab w:val="left" w:pos="1320"/>
        </w:tabs>
        <w:spacing w:after="60"/>
        <w:jc w:val="both"/>
        <w:rPr>
          <w:rFonts w:cs="Arial"/>
          <w:b/>
          <w:color w:val="000000"/>
          <w:sz w:val="19"/>
          <w:szCs w:val="19"/>
        </w:rPr>
      </w:pPr>
      <w:r w:rsidRPr="004B12F5">
        <w:rPr>
          <w:rFonts w:cs="Arial"/>
          <w:b/>
          <w:color w:val="000000"/>
          <w:sz w:val="19"/>
          <w:szCs w:val="19"/>
        </w:rPr>
        <w:t>Direct phone and fax number:</w:t>
      </w:r>
    </w:p>
    <w:p w:rsidR="00DC4E61" w:rsidRPr="009968D3" w:rsidRDefault="00521A38" w:rsidP="00FF60D1">
      <w:pPr>
        <w:tabs>
          <w:tab w:val="left" w:pos="1320"/>
        </w:tabs>
        <w:spacing w:after="60"/>
        <w:jc w:val="both"/>
        <w:rPr>
          <w:rFonts w:cs="Arial"/>
          <w:b/>
          <w:color w:val="000000"/>
          <w:sz w:val="19"/>
          <w:szCs w:val="19"/>
        </w:rPr>
      </w:pPr>
      <w:r w:rsidRPr="004B12F5">
        <w:rPr>
          <w:rFonts w:cs="Arial"/>
          <w:b/>
          <w:color w:val="000000"/>
          <w:sz w:val="19"/>
          <w:szCs w:val="19"/>
        </w:rPr>
        <w:t xml:space="preserve">Date, stamp, name and signature: </w:t>
      </w:r>
    </w:p>
    <w:sectPr w:rsidR="00DC4E61" w:rsidRPr="009968D3" w:rsidSect="004B12F5">
      <w:headerReference w:type="even" r:id="rId10"/>
      <w:headerReference w:type="default" r:id="rId11"/>
      <w:footerReference w:type="even" r:id="rId12"/>
      <w:footerReference w:type="default" r:id="rId13"/>
      <w:headerReference w:type="first" r:id="rId14"/>
      <w:footerReference w:type="first" r:id="rId15"/>
      <w:pgSz w:w="11906" w:h="16838" w:code="9"/>
      <w:pgMar w:top="243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CAC" w:rsidRDefault="00D76CAC" w:rsidP="004F61AF">
      <w:r>
        <w:separator/>
      </w:r>
    </w:p>
  </w:endnote>
  <w:endnote w:type="continuationSeparator" w:id="0">
    <w:p w:rsidR="00D76CAC" w:rsidRDefault="00D76CAC" w:rsidP="004F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AC" w:rsidRDefault="00D76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AC" w:rsidRDefault="00D76CAC">
    <w:pPr>
      <w:pStyle w:val="Footer"/>
    </w:pPr>
    <w:r>
      <w:rPr>
        <w:noProof/>
        <w:lang w:eastAsia="en-GB"/>
      </w:rPr>
      <w:drawing>
        <wp:anchor distT="0" distB="0" distL="114300" distR="114300" simplePos="0" relativeHeight="251668480" behindDoc="1" locked="0" layoutInCell="1" allowOverlap="1">
          <wp:simplePos x="0" y="0"/>
          <wp:positionH relativeFrom="column">
            <wp:posOffset>-920115</wp:posOffset>
          </wp:positionH>
          <wp:positionV relativeFrom="paragraph">
            <wp:posOffset>-294640</wp:posOffset>
          </wp:positionV>
          <wp:extent cx="7762875" cy="895350"/>
          <wp:effectExtent l="0" t="0" r="9525" b="0"/>
          <wp:wrapNone/>
          <wp:docPr id="9" name="Bild 6" descr="Description: \\DROBO-FS\LP_Storage\002_Aktuelle Projekte\ibf\Geschäftsausstattung\Briefbogen\Briefbogen_Layout2_Korrektu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Description: \\DROBO-FS\LP_Storage\002_Aktuelle Projekte\ibf\Geschäftsausstattung\Briefbogen\Briefbogen_Layout2_Korrektur22.jpg"/>
                  <pic:cNvPicPr>
                    <a:picLocks noChangeAspect="1" noChangeArrowheads="1"/>
                  </pic:cNvPicPr>
                </pic:nvPicPr>
                <pic:blipFill>
                  <a:blip r:embed="rId1">
                    <a:extLst>
                      <a:ext uri="{28A0092B-C50C-407E-A947-70E740481C1C}">
                        <a14:useLocalDpi xmlns:a14="http://schemas.microsoft.com/office/drawing/2010/main" val="0"/>
                      </a:ext>
                    </a:extLst>
                  </a:blip>
                  <a:srcRect t="91606"/>
                  <a:stretch>
                    <a:fillRect/>
                  </a:stretch>
                </pic:blipFill>
                <pic:spPr bwMode="auto">
                  <a:xfrm>
                    <a:off x="0" y="0"/>
                    <a:ext cx="776287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-183515</wp:posOffset>
              </wp:positionH>
              <wp:positionV relativeFrom="paragraph">
                <wp:posOffset>-135890</wp:posOffset>
              </wp:positionV>
              <wp:extent cx="6804025" cy="59563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D76CAC" w:rsidRPr="00B52414" w:rsidRDefault="00D76CAC" w:rsidP="007E3024">
                          <w:pPr>
                            <w:spacing w:line="312" w:lineRule="auto"/>
                            <w:rPr>
                              <w:color w:val="FFFFFF"/>
                              <w:sz w:val="17"/>
                              <w:szCs w:val="17"/>
                              <w:lang w:val="fr-BE"/>
                            </w:rPr>
                          </w:pPr>
                          <w:r w:rsidRPr="00B52414">
                            <w:rPr>
                              <w:color w:val="FFFFFF"/>
                              <w:sz w:val="17"/>
                              <w:szCs w:val="17"/>
                              <w:lang w:val="fr-BE"/>
                            </w:rPr>
                            <w:t xml:space="preserve">IBF International Consulting sa - </w:t>
                          </w:r>
                          <w:r w:rsidRPr="004550C8">
                            <w:rPr>
                              <w:color w:val="FFFFFF"/>
                              <w:sz w:val="17"/>
                              <w:szCs w:val="17"/>
                              <w:lang w:val="fr-BE"/>
                            </w:rPr>
                            <w:t>TAIEX Logistics Services</w:t>
                          </w:r>
                          <w:r w:rsidRPr="00B52414">
                            <w:rPr>
                              <w:color w:val="FFFFFF"/>
                              <w:sz w:val="17"/>
                              <w:szCs w:val="17"/>
                              <w:lang w:val="fr-BE"/>
                            </w:rPr>
                            <w:br/>
                            <w:t xml:space="preserve">Avenue Louise 209 A  |  1050 Brussels  |  Belgium  |  </w:t>
                          </w:r>
                          <w:r w:rsidRPr="004550C8">
                            <w:rPr>
                              <w:color w:val="FFFFFF"/>
                              <w:sz w:val="17"/>
                              <w:szCs w:val="17"/>
                              <w:lang w:val="fr-BE"/>
                            </w:rPr>
                            <w:t>Phone + 32 2 237 09 60  |  Fax + 32 2 644 35 94  | taiex@ibf.be  |  www.ibf.be</w:t>
                          </w:r>
                          <w:r w:rsidRPr="00B52414">
                            <w:rPr>
                              <w:color w:val="FFFFFF"/>
                              <w:sz w:val="17"/>
                              <w:szCs w:val="17"/>
                              <w:lang w:val="fr-BE"/>
                            </w:rPr>
                            <w:br/>
                            <w:t>RPM Brussels – VAT BE 0417.827.795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45pt;margin-top:-10.7pt;width:535.75pt;height:4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" filled="f" stroked="f" strokecolor="white">
              <v:textbox>
                <w:txbxContent>
                  <w:p w:rsidR="00D76CAC" w:rsidRPr="00B52414" w:rsidRDefault="00D76CAC" w:rsidP="007E3024">
                    <w:pPr>
                      <w:spacing w:line="312" w:lineRule="auto"/>
                      <w:rPr>
                        <w:color w:val="FFFFFF"/>
                        <w:sz w:val="17"/>
                        <w:szCs w:val="17"/>
                        <w:lang w:val="fr-BE"/>
                      </w:rPr>
                    </w:pPr>
                    <w:r w:rsidRPr="00B52414">
                      <w:rPr>
                        <w:color w:val="FFFFFF"/>
                        <w:sz w:val="17"/>
                        <w:szCs w:val="17"/>
                        <w:lang w:val="fr-BE"/>
                      </w:rPr>
                      <w:t xml:space="preserve">IBF International Consulting sa - </w:t>
                    </w:r>
                    <w:r w:rsidRPr="004550C8">
                      <w:rPr>
                        <w:color w:val="FFFFFF"/>
                        <w:sz w:val="17"/>
                        <w:szCs w:val="17"/>
                        <w:lang w:val="fr-BE"/>
                      </w:rPr>
                      <w:t>TAIEX Logistics Services</w:t>
                    </w:r>
                    <w:r w:rsidRPr="00B52414">
                      <w:rPr>
                        <w:color w:val="FFFFFF"/>
                        <w:sz w:val="17"/>
                        <w:szCs w:val="17"/>
                        <w:lang w:val="fr-BE"/>
                      </w:rPr>
                      <w:br/>
                      <w:t xml:space="preserve">Avenue Louise 209 A  |  1050 Brussels  |  Belgium  |  </w:t>
                    </w:r>
                    <w:r w:rsidRPr="004550C8">
                      <w:rPr>
                        <w:color w:val="FFFFFF"/>
                        <w:sz w:val="17"/>
                        <w:szCs w:val="17"/>
                        <w:lang w:val="fr-BE"/>
                      </w:rPr>
                      <w:t>Phone + 32 2 237 09 60  |  Fax + 32 2 644 35 94  | taiex@ibf.be  |  www.ibf.be</w:t>
                    </w:r>
                    <w:r w:rsidRPr="00B52414">
                      <w:rPr>
                        <w:color w:val="FFFFFF"/>
                        <w:sz w:val="17"/>
                        <w:szCs w:val="17"/>
                        <w:lang w:val="fr-BE"/>
                      </w:rPr>
                      <w:br/>
                      <w:t>RPM Brussels – VAT BE 0417.827.795</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AC" w:rsidRDefault="00D76CAC">
    <w:pPr>
      <w:pStyle w:val="Footer"/>
    </w:pPr>
    <w:r>
      <w:rPr>
        <w:noProof/>
        <w:lang w:eastAsia="en-GB"/>
      </w:rPr>
      <w:drawing>
        <wp:anchor distT="0" distB="0" distL="114300" distR="114300" simplePos="0" relativeHeight="251663360" behindDoc="1" locked="0" layoutInCell="1" allowOverlap="1">
          <wp:simplePos x="0" y="0"/>
          <wp:positionH relativeFrom="column">
            <wp:posOffset>-910590</wp:posOffset>
          </wp:positionH>
          <wp:positionV relativeFrom="paragraph">
            <wp:posOffset>-294640</wp:posOffset>
          </wp:positionV>
          <wp:extent cx="7762875" cy="895350"/>
          <wp:effectExtent l="0" t="0" r="9525" b="0"/>
          <wp:wrapNone/>
          <wp:docPr id="6" name="Bild 6" descr="Description: \\DROBO-FS\LP_Storage\002_Aktuelle Projekte\ibf\Geschäftsausstattung\Briefbogen\Briefbogen_Layout2_Korrektu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Description: \\DROBO-FS\LP_Storage\002_Aktuelle Projekte\ibf\Geschäftsausstattung\Briefbogen\Briefbogen_Layout2_Korrektur22.jpg"/>
                  <pic:cNvPicPr>
                    <a:picLocks noChangeAspect="1" noChangeArrowheads="1"/>
                  </pic:cNvPicPr>
                </pic:nvPicPr>
                <pic:blipFill>
                  <a:blip r:embed="rId1">
                    <a:extLst>
                      <a:ext uri="{28A0092B-C50C-407E-A947-70E740481C1C}">
                        <a14:useLocalDpi xmlns:a14="http://schemas.microsoft.com/office/drawing/2010/main" val="0"/>
                      </a:ext>
                    </a:extLst>
                  </a:blip>
                  <a:srcRect t="91606"/>
                  <a:stretch>
                    <a:fillRect/>
                  </a:stretch>
                </pic:blipFill>
                <pic:spPr bwMode="auto">
                  <a:xfrm>
                    <a:off x="0" y="0"/>
                    <a:ext cx="776287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-176530</wp:posOffset>
              </wp:positionH>
              <wp:positionV relativeFrom="paragraph">
                <wp:posOffset>-113665</wp:posOffset>
              </wp:positionV>
              <wp:extent cx="6804025" cy="5956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D76CAC" w:rsidRPr="00B52414" w:rsidRDefault="00D76CAC" w:rsidP="00C877C4">
                          <w:pPr>
                            <w:spacing w:line="312" w:lineRule="auto"/>
                            <w:rPr>
                              <w:color w:val="FFFFFF"/>
                              <w:sz w:val="17"/>
                              <w:szCs w:val="17"/>
                              <w:lang w:val="fr-BE"/>
                            </w:rPr>
                          </w:pPr>
                          <w:r w:rsidRPr="00B52414">
                            <w:rPr>
                              <w:color w:val="FFFFFF"/>
                              <w:sz w:val="17"/>
                              <w:szCs w:val="17"/>
                              <w:lang w:val="fr-BE"/>
                            </w:rPr>
                            <w:t xml:space="preserve">IBF International Consulting sa - </w:t>
                          </w:r>
                          <w:r w:rsidRPr="004550C8">
                            <w:rPr>
                              <w:color w:val="FFFFFF"/>
                              <w:sz w:val="17"/>
                              <w:szCs w:val="17"/>
                              <w:lang w:val="fr-BE"/>
                            </w:rPr>
                            <w:t>TAIEX Logistics Services</w:t>
                          </w:r>
                          <w:r w:rsidRPr="00B52414">
                            <w:rPr>
                              <w:color w:val="FFFFFF"/>
                              <w:sz w:val="17"/>
                              <w:szCs w:val="17"/>
                              <w:lang w:val="fr-BE"/>
                            </w:rPr>
                            <w:br/>
                            <w:t xml:space="preserve">Avenue Louise 209 A  |  1050 Brussels  |  Belgium  |  </w:t>
                          </w:r>
                          <w:r w:rsidRPr="004550C8">
                            <w:rPr>
                              <w:color w:val="FFFFFF"/>
                              <w:sz w:val="17"/>
                              <w:szCs w:val="17"/>
                              <w:lang w:val="fr-BE"/>
                            </w:rPr>
                            <w:t>Phone + 32 2 237 09 60  |  Fax + 32 2 644 35 94  | taiex@ibf.be  |  www.ibf.be</w:t>
                          </w:r>
                          <w:r w:rsidRPr="00B52414">
                            <w:rPr>
                              <w:color w:val="FFFFFF"/>
                              <w:sz w:val="17"/>
                              <w:szCs w:val="17"/>
                              <w:lang w:val="fr-BE"/>
                            </w:rPr>
                            <w:br/>
                            <w:t>RPM Brussels – VAT BE 0417.827.795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3.9pt;margin-top:-8.95pt;width:535.75pt;height:4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" filled="f" stroked="f" strokecolor="white">
              <v:textbox>
                <w:txbxContent>
                  <w:p w:rsidR="00D76CAC" w:rsidRPr="00B52414" w:rsidRDefault="00D76CAC" w:rsidP="00C877C4">
                    <w:pPr>
                      <w:spacing w:line="312" w:lineRule="auto"/>
                      <w:rPr>
                        <w:color w:val="FFFFFF"/>
                        <w:sz w:val="17"/>
                        <w:szCs w:val="17"/>
                        <w:lang w:val="fr-BE"/>
                      </w:rPr>
                    </w:pPr>
                    <w:r w:rsidRPr="00B52414">
                      <w:rPr>
                        <w:color w:val="FFFFFF"/>
                        <w:sz w:val="17"/>
                        <w:szCs w:val="17"/>
                        <w:lang w:val="fr-BE"/>
                      </w:rPr>
                      <w:t xml:space="preserve">IBF International Consulting sa - </w:t>
                    </w:r>
                    <w:r w:rsidRPr="004550C8">
                      <w:rPr>
                        <w:color w:val="FFFFFF"/>
                        <w:sz w:val="17"/>
                        <w:szCs w:val="17"/>
                        <w:lang w:val="fr-BE"/>
                      </w:rPr>
                      <w:t>TAIEX Logistics Services</w:t>
                    </w:r>
                    <w:r w:rsidRPr="00B52414">
                      <w:rPr>
                        <w:color w:val="FFFFFF"/>
                        <w:sz w:val="17"/>
                        <w:szCs w:val="17"/>
                        <w:lang w:val="fr-BE"/>
                      </w:rPr>
                      <w:br/>
                      <w:t xml:space="preserve">Avenue Louise 209 A  |  1050 Brussels  |  Belgium  |  </w:t>
                    </w:r>
                    <w:r w:rsidRPr="004550C8">
                      <w:rPr>
                        <w:color w:val="FFFFFF"/>
                        <w:sz w:val="17"/>
                        <w:szCs w:val="17"/>
                        <w:lang w:val="fr-BE"/>
                      </w:rPr>
                      <w:t>Phone + 32 2 237 09 60  |  Fax + 32 2 644 35 94  | taiex@ibf.be  |  www.ibf.be</w:t>
                    </w:r>
                    <w:r w:rsidRPr="00B52414">
                      <w:rPr>
                        <w:color w:val="FFFFFF"/>
                        <w:sz w:val="17"/>
                        <w:szCs w:val="17"/>
                        <w:lang w:val="fr-BE"/>
                      </w:rPr>
                      <w:br/>
                      <w:t>RPM Brussels – VAT BE 0417.827.795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CAC" w:rsidRDefault="00D76CAC" w:rsidP="004F61AF">
      <w:r>
        <w:separator/>
      </w:r>
    </w:p>
  </w:footnote>
  <w:footnote w:type="continuationSeparator" w:id="0">
    <w:p w:rsidR="00D76CAC" w:rsidRDefault="00D76CAC" w:rsidP="004F61AF">
      <w:r>
        <w:continuationSeparator/>
      </w:r>
    </w:p>
  </w:footnote>
  <w:footnote w:id="1">
    <w:p w:rsidR="00D76CAC" w:rsidRPr="00244CD8" w:rsidRDefault="00D76CAC">
      <w:pPr>
        <w:pStyle w:val="FootnoteText"/>
        <w:rPr>
          <w:rFonts w:ascii="Arial" w:hAnsi="Arial" w:cs="Arial"/>
          <w:lang w:val="en-US"/>
        </w:rPr>
      </w:pPr>
      <w:r w:rsidRPr="00244CD8">
        <w:rPr>
          <w:rStyle w:val="FootnoteReference"/>
          <w:rFonts w:ascii="Arial" w:hAnsi="Arial" w:cs="Arial"/>
        </w:rPr>
        <w:footnoteRef/>
      </w:r>
      <w:r w:rsidRPr="00244CD8">
        <w:rPr>
          <w:rFonts w:ascii="Arial" w:hAnsi="Arial" w:cs="Arial"/>
        </w:rPr>
        <w:t xml:space="preserve"> </w:t>
      </w:r>
      <w:r w:rsidRPr="00244CD8">
        <w:rPr>
          <w:rFonts w:ascii="Arial" w:hAnsi="Arial" w:cs="Arial"/>
          <w:sz w:val="16"/>
          <w:szCs w:val="16"/>
        </w:rPr>
        <w:t>http://ec.europa.eu/budget/contracts_grants/info_contracts/inforeuro/inforeuro_en.cfm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AC" w:rsidRDefault="00D7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AC" w:rsidRDefault="00D76CAC" w:rsidP="003160FA">
    <w:pPr>
      <w:pStyle w:val="Header"/>
    </w:pPr>
    <w:r>
      <w:rPr>
        <w:noProof/>
        <w:lang w:eastAsia="en-GB"/>
      </w:rPr>
      <w:drawing>
        <wp:anchor distT="0" distB="0" distL="114300" distR="114300" simplePos="0" relativeHeight="251666432" behindDoc="1" locked="0" layoutInCell="1" allowOverlap="1">
          <wp:simplePos x="0" y="0"/>
          <wp:positionH relativeFrom="column">
            <wp:posOffset>4671695</wp:posOffset>
          </wp:positionH>
          <wp:positionV relativeFrom="paragraph">
            <wp:posOffset>-288290</wp:posOffset>
          </wp:positionV>
          <wp:extent cx="1685925" cy="1485900"/>
          <wp:effectExtent l="0" t="0" r="0" b="0"/>
          <wp:wrapNone/>
          <wp:docPr id="10" name="Bild 5" descr="Description: \\DROBO-FS\LP_Storage\002_Aktuelle Projekte\ibf\Logo_Paket\Logo_Pixel\ibf_normal\ibf_logo_normal\ibf_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Description: \\DROBO-FS\LP_Storage\002_Aktuelle Projekte\ibf\Logo_Paket\Logo_Pixel\ibf_normal\ibf_logo_normal\ibf_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7C4">
      <w:rPr>
        <w:rFonts w:cs="Arial"/>
      </w:rPr>
      <w:fldChar w:fldCharType="begin"/>
    </w:r>
    <w:r w:rsidRPr="00C877C4">
      <w:rPr>
        <w:rFonts w:cs="Arial"/>
      </w:rPr>
      <w:instrText xml:space="preserve"> PAGE   \* MERGEFORMAT </w:instrText>
    </w:r>
    <w:r w:rsidRPr="00C877C4">
      <w:rPr>
        <w:rFonts w:cs="Arial"/>
      </w:rPr>
      <w:fldChar w:fldCharType="separate"/>
    </w:r>
    <w:r w:rsidR="0049500F">
      <w:rPr>
        <w:rFonts w:cs="Arial"/>
        <w:noProof/>
      </w:rPr>
      <w:t>2</w:t>
    </w:r>
    <w:r w:rsidRPr="00C877C4">
      <w:rPr>
        <w:rFonts w:cs="Arial"/>
      </w:rPr>
      <w:fldChar w:fldCharType="end"/>
    </w:r>
  </w:p>
  <w:p w:rsidR="00D76CAC" w:rsidRDefault="00D76C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AC" w:rsidRDefault="00D76CAC">
    <w:pPr>
      <w:pStyle w:val="Header"/>
    </w:pPr>
    <w:r>
      <w:rPr>
        <w:noProof/>
        <w:lang w:eastAsia="en-GB"/>
      </w:rPr>
      <w:drawing>
        <wp:anchor distT="0" distB="0" distL="114300" distR="114300" simplePos="0" relativeHeight="251661312" behindDoc="1" locked="0" layoutInCell="1" allowOverlap="1">
          <wp:simplePos x="0" y="0"/>
          <wp:positionH relativeFrom="column">
            <wp:posOffset>4681220</wp:posOffset>
          </wp:positionH>
          <wp:positionV relativeFrom="paragraph">
            <wp:posOffset>-345440</wp:posOffset>
          </wp:positionV>
          <wp:extent cx="1685925" cy="1485900"/>
          <wp:effectExtent l="0" t="0" r="0" b="0"/>
          <wp:wrapNone/>
          <wp:docPr id="7" name="Bild 5" descr="Description: \\DROBO-FS\LP_Storage\002_Aktuelle Projekte\ibf\Logo_Paket\Logo_Pixel\ibf_normal\ibf_logo_normal\ibf_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Description: \\DROBO-FS\LP_Storage\002_Aktuelle Projekte\ibf\Logo_Paket\Logo_Pixel\ibf_normal\ibf_logo_normal\ibf_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C5D"/>
    <w:multiLevelType w:val="hybridMultilevel"/>
    <w:tmpl w:val="417C9AE6"/>
    <w:lvl w:ilvl="0" w:tplc="0CB82C82">
      <w:start w:val="1"/>
      <w:numFmt w:val="decimal"/>
      <w:lvlText w:val="(%1)"/>
      <w:lvlJc w:val="left"/>
      <w:pPr>
        <w:ind w:left="720" w:hanging="360"/>
      </w:pPr>
      <w:rPr>
        <w:rFonts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3C2757D"/>
    <w:multiLevelType w:val="hybridMultilevel"/>
    <w:tmpl w:val="B5169F36"/>
    <w:lvl w:ilvl="0" w:tplc="DD222158">
      <w:start w:val="105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2174BBE"/>
    <w:multiLevelType w:val="hybridMultilevel"/>
    <w:tmpl w:val="C8922516"/>
    <w:lvl w:ilvl="0" w:tplc="6076EB4E">
      <w:start w:val="9"/>
      <w:numFmt w:val="bullet"/>
      <w:lvlText w:val="-"/>
      <w:lvlJc w:val="left"/>
      <w:pPr>
        <w:ind w:left="1068" w:hanging="360"/>
      </w:pPr>
      <w:rPr>
        <w:rFonts w:ascii="Arial" w:eastAsia="Times New Roman" w:hAnsi="Arial" w:cs="Aria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39180E1C"/>
    <w:multiLevelType w:val="hybridMultilevel"/>
    <w:tmpl w:val="EB6C1A02"/>
    <w:lvl w:ilvl="0" w:tplc="84A0582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E69D9"/>
    <w:multiLevelType w:val="hybridMultilevel"/>
    <w:tmpl w:val="83F85B40"/>
    <w:lvl w:ilvl="0" w:tplc="D05A8BFA">
      <w:start w:val="1050"/>
      <w:numFmt w:val="bullet"/>
      <w:lvlText w:val="-"/>
      <w:lvlJc w:val="left"/>
      <w:pPr>
        <w:ind w:left="360" w:hanging="360"/>
      </w:pPr>
      <w:rPr>
        <w:rFonts w:ascii="Arial" w:eastAsia="Times New Roman" w:hAnsi="Arial" w:cs="Aria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659A0022"/>
    <w:multiLevelType w:val="hybridMultilevel"/>
    <w:tmpl w:val="675CC158"/>
    <w:lvl w:ilvl="0" w:tplc="B6288E74">
      <w:start w:val="105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0C8"/>
    <w:rsid w:val="0000328C"/>
    <w:rsid w:val="00042732"/>
    <w:rsid w:val="00060B88"/>
    <w:rsid w:val="000815EA"/>
    <w:rsid w:val="000846C0"/>
    <w:rsid w:val="00093B52"/>
    <w:rsid w:val="000A1EA9"/>
    <w:rsid w:val="000A32CC"/>
    <w:rsid w:val="000B6AFA"/>
    <w:rsid w:val="000C7032"/>
    <w:rsid w:val="000D15ED"/>
    <w:rsid w:val="000D57D8"/>
    <w:rsid w:val="000D72AA"/>
    <w:rsid w:val="000E2CAB"/>
    <w:rsid w:val="000E7F19"/>
    <w:rsid w:val="000F29E2"/>
    <w:rsid w:val="000F4B0F"/>
    <w:rsid w:val="000F6E28"/>
    <w:rsid w:val="001015B1"/>
    <w:rsid w:val="00106F71"/>
    <w:rsid w:val="00115F2E"/>
    <w:rsid w:val="0012203B"/>
    <w:rsid w:val="001812FF"/>
    <w:rsid w:val="001821B1"/>
    <w:rsid w:val="001870AD"/>
    <w:rsid w:val="00187743"/>
    <w:rsid w:val="001A347E"/>
    <w:rsid w:val="001A40FB"/>
    <w:rsid w:val="001D1999"/>
    <w:rsid w:val="001E6BD7"/>
    <w:rsid w:val="001F652A"/>
    <w:rsid w:val="001F7105"/>
    <w:rsid w:val="00244CD8"/>
    <w:rsid w:val="0025440C"/>
    <w:rsid w:val="00261A99"/>
    <w:rsid w:val="00261E38"/>
    <w:rsid w:val="002766D6"/>
    <w:rsid w:val="0028533A"/>
    <w:rsid w:val="0028643F"/>
    <w:rsid w:val="0028784D"/>
    <w:rsid w:val="002942D8"/>
    <w:rsid w:val="00294820"/>
    <w:rsid w:val="002B19DD"/>
    <w:rsid w:val="002B2C52"/>
    <w:rsid w:val="002B6649"/>
    <w:rsid w:val="002C2D63"/>
    <w:rsid w:val="002F7C14"/>
    <w:rsid w:val="003160FA"/>
    <w:rsid w:val="003235D4"/>
    <w:rsid w:val="00326B28"/>
    <w:rsid w:val="00340CE9"/>
    <w:rsid w:val="00350090"/>
    <w:rsid w:val="003526A7"/>
    <w:rsid w:val="00370FAB"/>
    <w:rsid w:val="0038589A"/>
    <w:rsid w:val="003909E3"/>
    <w:rsid w:val="00391798"/>
    <w:rsid w:val="003A7E87"/>
    <w:rsid w:val="003B2694"/>
    <w:rsid w:val="003B3CB0"/>
    <w:rsid w:val="003B5ACE"/>
    <w:rsid w:val="003B68B7"/>
    <w:rsid w:val="003C2A78"/>
    <w:rsid w:val="00417B20"/>
    <w:rsid w:val="004203D2"/>
    <w:rsid w:val="00434064"/>
    <w:rsid w:val="00443EE1"/>
    <w:rsid w:val="00445653"/>
    <w:rsid w:val="00454FE4"/>
    <w:rsid w:val="004550C8"/>
    <w:rsid w:val="00456A3C"/>
    <w:rsid w:val="00456AD4"/>
    <w:rsid w:val="004739EC"/>
    <w:rsid w:val="00486A23"/>
    <w:rsid w:val="00493D75"/>
    <w:rsid w:val="0049500F"/>
    <w:rsid w:val="004B12F5"/>
    <w:rsid w:val="004C4A0D"/>
    <w:rsid w:val="004C6FA0"/>
    <w:rsid w:val="004E1D2E"/>
    <w:rsid w:val="004F4194"/>
    <w:rsid w:val="004F61AF"/>
    <w:rsid w:val="004F61D2"/>
    <w:rsid w:val="00515929"/>
    <w:rsid w:val="00520ACB"/>
    <w:rsid w:val="00521A38"/>
    <w:rsid w:val="00542A8D"/>
    <w:rsid w:val="00543C54"/>
    <w:rsid w:val="0055098D"/>
    <w:rsid w:val="00570CE8"/>
    <w:rsid w:val="005810AA"/>
    <w:rsid w:val="00597652"/>
    <w:rsid w:val="005A77AD"/>
    <w:rsid w:val="005B1212"/>
    <w:rsid w:val="005B5697"/>
    <w:rsid w:val="005C19D5"/>
    <w:rsid w:val="005D42C0"/>
    <w:rsid w:val="005D562C"/>
    <w:rsid w:val="00605F0B"/>
    <w:rsid w:val="00625F22"/>
    <w:rsid w:val="006525FF"/>
    <w:rsid w:val="00673021"/>
    <w:rsid w:val="006838CE"/>
    <w:rsid w:val="00695868"/>
    <w:rsid w:val="0069677F"/>
    <w:rsid w:val="006B37FA"/>
    <w:rsid w:val="006B3A92"/>
    <w:rsid w:val="006B4F61"/>
    <w:rsid w:val="006B6E71"/>
    <w:rsid w:val="006D222B"/>
    <w:rsid w:val="006D3B51"/>
    <w:rsid w:val="00700D1F"/>
    <w:rsid w:val="00704C7E"/>
    <w:rsid w:val="00716AAF"/>
    <w:rsid w:val="00726831"/>
    <w:rsid w:val="007314F0"/>
    <w:rsid w:val="007421B2"/>
    <w:rsid w:val="00745E71"/>
    <w:rsid w:val="0075329B"/>
    <w:rsid w:val="0075736E"/>
    <w:rsid w:val="00786715"/>
    <w:rsid w:val="00792A35"/>
    <w:rsid w:val="007A5CF9"/>
    <w:rsid w:val="007C47EA"/>
    <w:rsid w:val="007C58E0"/>
    <w:rsid w:val="007D3D15"/>
    <w:rsid w:val="007E3024"/>
    <w:rsid w:val="007F092B"/>
    <w:rsid w:val="00801DDA"/>
    <w:rsid w:val="00817C6F"/>
    <w:rsid w:val="00820B78"/>
    <w:rsid w:val="00831E18"/>
    <w:rsid w:val="00834AA0"/>
    <w:rsid w:val="0083722F"/>
    <w:rsid w:val="0086212A"/>
    <w:rsid w:val="008723EB"/>
    <w:rsid w:val="008816A0"/>
    <w:rsid w:val="008A7AF5"/>
    <w:rsid w:val="008D0374"/>
    <w:rsid w:val="008D48DA"/>
    <w:rsid w:val="008F09D4"/>
    <w:rsid w:val="008F3D3A"/>
    <w:rsid w:val="00926558"/>
    <w:rsid w:val="00927208"/>
    <w:rsid w:val="00952185"/>
    <w:rsid w:val="00960B82"/>
    <w:rsid w:val="00970EB0"/>
    <w:rsid w:val="00974C40"/>
    <w:rsid w:val="009939E8"/>
    <w:rsid w:val="009968D3"/>
    <w:rsid w:val="009B37EA"/>
    <w:rsid w:val="009B464D"/>
    <w:rsid w:val="009D4F95"/>
    <w:rsid w:val="009E2E6E"/>
    <w:rsid w:val="009E6CD6"/>
    <w:rsid w:val="009E7D84"/>
    <w:rsid w:val="009F6F7C"/>
    <w:rsid w:val="00A248EA"/>
    <w:rsid w:val="00A275BF"/>
    <w:rsid w:val="00A275E7"/>
    <w:rsid w:val="00A3288C"/>
    <w:rsid w:val="00A35E62"/>
    <w:rsid w:val="00A63943"/>
    <w:rsid w:val="00A671CA"/>
    <w:rsid w:val="00A8284B"/>
    <w:rsid w:val="00A82EF9"/>
    <w:rsid w:val="00A84291"/>
    <w:rsid w:val="00AA00EF"/>
    <w:rsid w:val="00AA20FE"/>
    <w:rsid w:val="00AA65A3"/>
    <w:rsid w:val="00AC2D0B"/>
    <w:rsid w:val="00AD2560"/>
    <w:rsid w:val="00AD72E0"/>
    <w:rsid w:val="00AE1F5D"/>
    <w:rsid w:val="00AE5824"/>
    <w:rsid w:val="00AE7B69"/>
    <w:rsid w:val="00AF6F5C"/>
    <w:rsid w:val="00B037F9"/>
    <w:rsid w:val="00B04624"/>
    <w:rsid w:val="00B34413"/>
    <w:rsid w:val="00B52414"/>
    <w:rsid w:val="00B618BC"/>
    <w:rsid w:val="00BA4EA1"/>
    <w:rsid w:val="00BB3312"/>
    <w:rsid w:val="00BB601C"/>
    <w:rsid w:val="00BB6B43"/>
    <w:rsid w:val="00BC2B52"/>
    <w:rsid w:val="00BE0ED1"/>
    <w:rsid w:val="00BE63FF"/>
    <w:rsid w:val="00BE655A"/>
    <w:rsid w:val="00BE6D4C"/>
    <w:rsid w:val="00BF48AB"/>
    <w:rsid w:val="00C160AF"/>
    <w:rsid w:val="00C30A34"/>
    <w:rsid w:val="00C526BD"/>
    <w:rsid w:val="00C63534"/>
    <w:rsid w:val="00C877C4"/>
    <w:rsid w:val="00C87B1E"/>
    <w:rsid w:val="00C935DE"/>
    <w:rsid w:val="00CA1E6A"/>
    <w:rsid w:val="00CB519D"/>
    <w:rsid w:val="00CB5F8B"/>
    <w:rsid w:val="00CB6CFF"/>
    <w:rsid w:val="00CD17EF"/>
    <w:rsid w:val="00CD34E9"/>
    <w:rsid w:val="00CE142F"/>
    <w:rsid w:val="00CE313C"/>
    <w:rsid w:val="00CF0B60"/>
    <w:rsid w:val="00CF5DB8"/>
    <w:rsid w:val="00D1323B"/>
    <w:rsid w:val="00D14610"/>
    <w:rsid w:val="00D23254"/>
    <w:rsid w:val="00D247E0"/>
    <w:rsid w:val="00D36910"/>
    <w:rsid w:val="00D407D8"/>
    <w:rsid w:val="00D44508"/>
    <w:rsid w:val="00D455D8"/>
    <w:rsid w:val="00D54A3E"/>
    <w:rsid w:val="00D72C73"/>
    <w:rsid w:val="00D76A96"/>
    <w:rsid w:val="00D76CAC"/>
    <w:rsid w:val="00D923AF"/>
    <w:rsid w:val="00DB4F4C"/>
    <w:rsid w:val="00DC4E61"/>
    <w:rsid w:val="00DE5EA3"/>
    <w:rsid w:val="00DF6154"/>
    <w:rsid w:val="00E32ADB"/>
    <w:rsid w:val="00E442AE"/>
    <w:rsid w:val="00E46B8E"/>
    <w:rsid w:val="00E54B51"/>
    <w:rsid w:val="00E6283C"/>
    <w:rsid w:val="00E72BCF"/>
    <w:rsid w:val="00E801FB"/>
    <w:rsid w:val="00E86122"/>
    <w:rsid w:val="00E862EF"/>
    <w:rsid w:val="00E86A8E"/>
    <w:rsid w:val="00ED7D54"/>
    <w:rsid w:val="00EF0445"/>
    <w:rsid w:val="00EF1101"/>
    <w:rsid w:val="00EF22D8"/>
    <w:rsid w:val="00F04BA1"/>
    <w:rsid w:val="00F5342D"/>
    <w:rsid w:val="00F76962"/>
    <w:rsid w:val="00F76C0C"/>
    <w:rsid w:val="00F82E10"/>
    <w:rsid w:val="00FB34BE"/>
    <w:rsid w:val="00FB4406"/>
    <w:rsid w:val="00FD089D"/>
    <w:rsid w:val="00FD25CE"/>
    <w:rsid w:val="00FF60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66FEF177"/>
  <w15:docId w15:val="{4421A510-A404-4102-85C5-867275AD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A38"/>
    <w:rPr>
      <w:rFonts w:eastAsia="Times New Roman"/>
      <w:lang w:eastAsia="en-US"/>
    </w:rPr>
  </w:style>
  <w:style w:type="paragraph" w:styleId="Heading1">
    <w:name w:val="heading 1"/>
    <w:basedOn w:val="Normal"/>
    <w:next w:val="Normal"/>
    <w:link w:val="Heading1Char"/>
    <w:qFormat/>
    <w:rsid w:val="00AD72E0"/>
    <w:pPr>
      <w:keepNext/>
      <w:outlineLvl w:val="0"/>
    </w:pPr>
    <w:rPr>
      <w:rFonts w:ascii="Times New Roman" w:hAnsi="Times New Roman"/>
      <w:b/>
      <w:bCs/>
    </w:rPr>
  </w:style>
  <w:style w:type="paragraph" w:styleId="Heading3">
    <w:name w:val="heading 3"/>
    <w:basedOn w:val="Normal"/>
    <w:next w:val="Normal"/>
    <w:link w:val="Heading3Char"/>
    <w:qFormat/>
    <w:rsid w:val="00AD72E0"/>
    <w:pPr>
      <w:keepNext/>
      <w:spacing w:before="60" w:after="60"/>
      <w:jc w:val="center"/>
      <w:outlineLvl w:val="2"/>
    </w:pPr>
    <w:rPr>
      <w:rFonts w:ascii="Times New Roman" w:hAnsi="Times New Roman"/>
      <w:b/>
      <w:bCs/>
      <w:noProof/>
      <w:sz w:val="22"/>
    </w:rPr>
  </w:style>
  <w:style w:type="paragraph" w:styleId="Heading4">
    <w:name w:val="heading 4"/>
    <w:basedOn w:val="Normal"/>
    <w:next w:val="Normal"/>
    <w:link w:val="Heading4Char"/>
    <w:qFormat/>
    <w:rsid w:val="00521A38"/>
    <w:pPr>
      <w:keepNext/>
      <w:spacing w:after="120" w:line="170" w:lineRule="exact"/>
      <w:ind w:left="7343" w:right="-1123"/>
      <w:outlineLvl w:val="3"/>
    </w:pPr>
    <w:rPr>
      <w:b/>
      <w:bCs/>
      <w:sz w:val="15"/>
      <w:lang w:val="de-DE" w:eastAsia="de-DE"/>
    </w:rPr>
  </w:style>
  <w:style w:type="paragraph" w:styleId="Heading6">
    <w:name w:val="heading 6"/>
    <w:basedOn w:val="Normal"/>
    <w:next w:val="Normal"/>
    <w:link w:val="Heading6Char"/>
    <w:qFormat/>
    <w:rsid w:val="001A347E"/>
    <w:pPr>
      <w:keepNext/>
      <w:outlineLvl w:val="5"/>
    </w:pPr>
    <w:rPr>
      <w:b/>
      <w:kern w:val="28"/>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1AF"/>
    <w:pPr>
      <w:tabs>
        <w:tab w:val="center" w:pos="4536"/>
        <w:tab w:val="right" w:pos="9072"/>
      </w:tabs>
    </w:pPr>
  </w:style>
  <w:style w:type="character" w:customStyle="1" w:styleId="HeaderChar">
    <w:name w:val="Header Char"/>
    <w:basedOn w:val="DefaultParagraphFont"/>
    <w:link w:val="Header"/>
    <w:uiPriority w:val="99"/>
    <w:rsid w:val="004F61AF"/>
  </w:style>
  <w:style w:type="paragraph" w:styleId="Footer">
    <w:name w:val="footer"/>
    <w:basedOn w:val="Normal"/>
    <w:link w:val="FooterChar"/>
    <w:uiPriority w:val="99"/>
    <w:unhideWhenUsed/>
    <w:rsid w:val="004F61AF"/>
    <w:pPr>
      <w:tabs>
        <w:tab w:val="center" w:pos="4536"/>
        <w:tab w:val="right" w:pos="9072"/>
      </w:tabs>
    </w:pPr>
  </w:style>
  <w:style w:type="character" w:customStyle="1" w:styleId="FooterChar">
    <w:name w:val="Footer Char"/>
    <w:basedOn w:val="DefaultParagraphFont"/>
    <w:link w:val="Footer"/>
    <w:uiPriority w:val="99"/>
    <w:rsid w:val="004F61AF"/>
  </w:style>
  <w:style w:type="paragraph" w:styleId="BalloonText">
    <w:name w:val="Balloon Text"/>
    <w:basedOn w:val="Normal"/>
    <w:link w:val="BalloonTextChar"/>
    <w:uiPriority w:val="99"/>
    <w:semiHidden/>
    <w:unhideWhenUsed/>
    <w:rsid w:val="004F61AF"/>
    <w:rPr>
      <w:rFonts w:ascii="Tahoma" w:hAnsi="Tahoma" w:cs="Tahoma"/>
      <w:sz w:val="16"/>
      <w:szCs w:val="16"/>
    </w:rPr>
  </w:style>
  <w:style w:type="character" w:customStyle="1" w:styleId="BalloonTextChar">
    <w:name w:val="Balloon Text Char"/>
    <w:link w:val="BalloonText"/>
    <w:uiPriority w:val="99"/>
    <w:semiHidden/>
    <w:rsid w:val="004F61AF"/>
    <w:rPr>
      <w:rFonts w:ascii="Tahoma" w:hAnsi="Tahoma" w:cs="Tahoma"/>
      <w:sz w:val="16"/>
      <w:szCs w:val="16"/>
    </w:rPr>
  </w:style>
  <w:style w:type="character" w:styleId="Hyperlink">
    <w:name w:val="Hyperlink"/>
    <w:uiPriority w:val="99"/>
    <w:unhideWhenUsed/>
    <w:rsid w:val="007E3024"/>
    <w:rPr>
      <w:color w:val="262626"/>
      <w:u w:val="single"/>
    </w:rPr>
  </w:style>
  <w:style w:type="paragraph" w:customStyle="1" w:styleId="Adresse">
    <w:name w:val="Adresse"/>
    <w:basedOn w:val="Normal"/>
    <w:rsid w:val="00DF6154"/>
    <w:pPr>
      <w:framePr w:hSpace="142" w:vSpace="142" w:wrap="auto" w:hAnchor="margin"/>
      <w:tabs>
        <w:tab w:val="left" w:pos="2268"/>
      </w:tabs>
    </w:pPr>
  </w:style>
  <w:style w:type="character" w:customStyle="1" w:styleId="Heading6Char">
    <w:name w:val="Heading 6 Char"/>
    <w:link w:val="Heading6"/>
    <w:rsid w:val="001A347E"/>
    <w:rPr>
      <w:rFonts w:eastAsia="Times New Roman"/>
      <w:b/>
      <w:kern w:val="28"/>
      <w:sz w:val="40"/>
      <w:lang w:val="en-GB" w:eastAsia="de-DE"/>
    </w:rPr>
  </w:style>
  <w:style w:type="character" w:customStyle="1" w:styleId="Heading4Char">
    <w:name w:val="Heading 4 Char"/>
    <w:link w:val="Heading4"/>
    <w:rsid w:val="00521A38"/>
    <w:rPr>
      <w:rFonts w:eastAsia="Times New Roman"/>
      <w:b/>
      <w:bCs/>
      <w:sz w:val="15"/>
      <w:lang w:val="de-DE" w:eastAsia="de-DE"/>
    </w:rPr>
  </w:style>
  <w:style w:type="character" w:styleId="Emphasis">
    <w:name w:val="Emphasis"/>
    <w:qFormat/>
    <w:rsid w:val="00521A38"/>
    <w:rPr>
      <w:rFonts w:ascii="Arial Black" w:hAnsi="Arial Black"/>
      <w:sz w:val="18"/>
    </w:rPr>
  </w:style>
  <w:style w:type="character" w:customStyle="1" w:styleId="MessageHeaderLabel">
    <w:name w:val="Message Header Label"/>
    <w:rsid w:val="00521A38"/>
    <w:rPr>
      <w:rFonts w:ascii="Arial Black" w:hAnsi="Arial Black"/>
      <w:sz w:val="18"/>
    </w:rPr>
  </w:style>
  <w:style w:type="paragraph" w:customStyle="1" w:styleId="FaxHeader">
    <w:name w:val="Fax Header"/>
    <w:basedOn w:val="Normal"/>
    <w:rsid w:val="00521A38"/>
    <w:pPr>
      <w:spacing w:before="240" w:after="60"/>
    </w:pPr>
    <w:rPr>
      <w:rFonts w:ascii="Times New Roman" w:hAnsi="Times New Roman"/>
    </w:rPr>
  </w:style>
  <w:style w:type="paragraph" w:styleId="BodyText2">
    <w:name w:val="Body Text 2"/>
    <w:basedOn w:val="Normal"/>
    <w:link w:val="BodyText2Char"/>
    <w:rsid w:val="00521A38"/>
    <w:pPr>
      <w:tabs>
        <w:tab w:val="left" w:pos="1320"/>
      </w:tabs>
      <w:jc w:val="both"/>
    </w:pPr>
    <w:rPr>
      <w:lang w:val="en-US"/>
    </w:rPr>
  </w:style>
  <w:style w:type="character" w:customStyle="1" w:styleId="BodyText2Char">
    <w:name w:val="Body Text 2 Char"/>
    <w:link w:val="BodyText2"/>
    <w:rsid w:val="00521A38"/>
    <w:rPr>
      <w:rFonts w:eastAsia="Times New Roman"/>
    </w:rPr>
  </w:style>
  <w:style w:type="paragraph" w:styleId="FootnoteText">
    <w:name w:val="footnote text"/>
    <w:basedOn w:val="Normal"/>
    <w:link w:val="FootnoteTextChar"/>
    <w:semiHidden/>
    <w:rsid w:val="00521A38"/>
    <w:pPr>
      <w:spacing w:after="240"/>
      <w:ind w:left="357" w:hanging="357"/>
      <w:jc w:val="both"/>
    </w:pPr>
    <w:rPr>
      <w:rFonts w:ascii="Times New Roman" w:hAnsi="Times New Roman"/>
      <w:lang w:eastAsia="en-GB"/>
    </w:rPr>
  </w:style>
  <w:style w:type="character" w:customStyle="1" w:styleId="FootnoteTextChar">
    <w:name w:val="Footnote Text Char"/>
    <w:link w:val="FootnoteText"/>
    <w:semiHidden/>
    <w:rsid w:val="00521A38"/>
    <w:rPr>
      <w:rFonts w:ascii="Times New Roman" w:eastAsia="Times New Roman" w:hAnsi="Times New Roman"/>
      <w:lang w:val="en-GB" w:eastAsia="en-GB"/>
    </w:rPr>
  </w:style>
  <w:style w:type="character" w:styleId="FootnoteReference">
    <w:name w:val="footnote reference"/>
    <w:semiHidden/>
    <w:rsid w:val="00521A38"/>
    <w:rPr>
      <w:vertAlign w:val="superscript"/>
    </w:rPr>
  </w:style>
  <w:style w:type="paragraph" w:styleId="ListParagraph">
    <w:name w:val="List Paragraph"/>
    <w:basedOn w:val="Normal"/>
    <w:uiPriority w:val="34"/>
    <w:qFormat/>
    <w:rsid w:val="00521A38"/>
    <w:pPr>
      <w:ind w:left="720"/>
    </w:pPr>
  </w:style>
  <w:style w:type="character" w:customStyle="1" w:styleId="Heading1Char">
    <w:name w:val="Heading 1 Char"/>
    <w:link w:val="Heading1"/>
    <w:rsid w:val="00AD72E0"/>
    <w:rPr>
      <w:rFonts w:ascii="Times New Roman" w:eastAsia="Times New Roman" w:hAnsi="Times New Roman"/>
      <w:b/>
      <w:bCs/>
      <w:lang w:val="en-GB"/>
    </w:rPr>
  </w:style>
  <w:style w:type="character" w:customStyle="1" w:styleId="Heading3Char">
    <w:name w:val="Heading 3 Char"/>
    <w:link w:val="Heading3"/>
    <w:rsid w:val="00AD72E0"/>
    <w:rPr>
      <w:rFonts w:ascii="Times New Roman" w:eastAsia="Times New Roman" w:hAnsi="Times New Roman"/>
      <w:b/>
      <w:bCs/>
      <w:noProof/>
      <w:sz w:val="22"/>
      <w:lang w:val="en-GB"/>
    </w:rPr>
  </w:style>
  <w:style w:type="character" w:styleId="CommentReference">
    <w:name w:val="annotation reference"/>
    <w:uiPriority w:val="99"/>
    <w:semiHidden/>
    <w:unhideWhenUsed/>
    <w:rsid w:val="00CF5DB8"/>
    <w:rPr>
      <w:sz w:val="16"/>
      <w:szCs w:val="16"/>
    </w:rPr>
  </w:style>
  <w:style w:type="paragraph" w:styleId="CommentText">
    <w:name w:val="annotation text"/>
    <w:basedOn w:val="Normal"/>
    <w:link w:val="CommentTextChar"/>
    <w:uiPriority w:val="99"/>
    <w:semiHidden/>
    <w:unhideWhenUsed/>
    <w:rsid w:val="00CF5DB8"/>
  </w:style>
  <w:style w:type="character" w:customStyle="1" w:styleId="CommentTextChar">
    <w:name w:val="Comment Text Char"/>
    <w:link w:val="CommentText"/>
    <w:uiPriority w:val="99"/>
    <w:semiHidden/>
    <w:rsid w:val="00CF5DB8"/>
    <w:rPr>
      <w:rFonts w:eastAsia="Times New Roman"/>
      <w:lang w:val="en-GB"/>
    </w:rPr>
  </w:style>
  <w:style w:type="paragraph" w:styleId="CommentSubject">
    <w:name w:val="annotation subject"/>
    <w:basedOn w:val="CommentText"/>
    <w:next w:val="CommentText"/>
    <w:link w:val="CommentSubjectChar"/>
    <w:uiPriority w:val="99"/>
    <w:semiHidden/>
    <w:unhideWhenUsed/>
    <w:rsid w:val="000D72AA"/>
    <w:rPr>
      <w:b/>
      <w:bCs/>
    </w:rPr>
  </w:style>
  <w:style w:type="character" w:customStyle="1" w:styleId="CommentSubjectChar">
    <w:name w:val="Comment Subject Char"/>
    <w:link w:val="CommentSubject"/>
    <w:uiPriority w:val="99"/>
    <w:semiHidden/>
    <w:rsid w:val="000D72AA"/>
    <w:rPr>
      <w:rFonts w:eastAsia="Times New Roman"/>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849988">
      <w:bodyDiv w:val="1"/>
      <w:marLeft w:val="0"/>
      <w:marRight w:val="0"/>
      <w:marTop w:val="0"/>
      <w:marBottom w:val="0"/>
      <w:divBdr>
        <w:top w:val="none" w:sz="0" w:space="0" w:color="auto"/>
        <w:left w:val="none" w:sz="0" w:space="0" w:color="auto"/>
        <w:bottom w:val="none" w:sz="0" w:space="0" w:color="auto"/>
        <w:right w:val="none" w:sz="0" w:space="0" w:color="auto"/>
      </w:divBdr>
    </w:div>
    <w:div w:id="870726225">
      <w:bodyDiv w:val="1"/>
      <w:marLeft w:val="0"/>
      <w:marRight w:val="0"/>
      <w:marTop w:val="0"/>
      <w:marBottom w:val="0"/>
      <w:divBdr>
        <w:top w:val="none" w:sz="0" w:space="0" w:color="auto"/>
        <w:left w:val="none" w:sz="0" w:space="0" w:color="auto"/>
        <w:bottom w:val="none" w:sz="0" w:space="0" w:color="auto"/>
        <w:right w:val="none" w:sz="0" w:space="0" w:color="auto"/>
      </w:divBdr>
    </w:div>
    <w:div w:id="158703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c.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iic.ne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workspaces\work\JobCard\WebContent\docTemplates\Option%20for%20Accommod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3F9EB-CAB9-473E-B6DA-2427C405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 for Accommodation.dotx</Template>
  <TotalTime>887</TotalTime>
  <Pages>5</Pages>
  <Words>1132</Words>
  <Characters>6455</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Firmenname</Company>
  <LinksUpToDate>false</LinksUpToDate>
  <CharactersWithSpaces>7572</CharactersWithSpaces>
  <SharedDoc>false</SharedDoc>
  <HLinks>
    <vt:vector size="6" baseType="variant">
      <vt:variant>
        <vt:i4>3145839</vt:i4>
      </vt:variant>
      <vt:variant>
        <vt:i4>0</vt:i4>
      </vt:variant>
      <vt:variant>
        <vt:i4>0</vt:i4>
      </vt:variant>
      <vt:variant>
        <vt:i4>5</vt:i4>
      </vt:variant>
      <vt:variant>
        <vt:lpwstr>http://ec.europa.eu/budget/inforeuro/index.cfm?fuseaction=home&amp;Language=en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MACIAG Grzegorz (ELARG-EXT)</dc:creator>
  <cp:lastModifiedBy>STAPPAERTS Werner (NEAR-EXT)</cp:lastModifiedBy>
  <cp:revision>103</cp:revision>
  <dcterms:created xsi:type="dcterms:W3CDTF">2012-08-24T09:52:00Z</dcterms:created>
  <dcterms:modified xsi:type="dcterms:W3CDTF">2018-09-07T11:34:00Z</dcterms:modified>
</cp:coreProperties>
</file>